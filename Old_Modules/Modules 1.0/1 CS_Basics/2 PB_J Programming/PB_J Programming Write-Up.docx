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065" w:rsidRPr="00EA175D" w:rsidRDefault="00EA175D">
      <w:pPr>
        <w:pStyle w:val="Heading1"/>
        <w:jc w:val="right"/>
        <w:rPr>
          <w:sz w:val="72"/>
          <w:szCs w:val="72"/>
        </w:rPr>
      </w:pPr>
      <w:r w:rsidRPr="00EA175D">
        <w:rPr>
          <w:noProof/>
          <w:sz w:val="72"/>
          <w:szCs w:val="72"/>
        </w:rPr>
        <w:drawing>
          <wp:anchor distT="0" distB="0" distL="114300" distR="114300" simplePos="0" relativeHeight="251666944" behindDoc="0" locked="0" layoutInCell="1" allowOverlap="1">
            <wp:simplePos x="0" y="0"/>
            <wp:positionH relativeFrom="column">
              <wp:posOffset>-533400</wp:posOffset>
            </wp:positionH>
            <wp:positionV relativeFrom="paragraph">
              <wp:posOffset>-47625</wp:posOffset>
            </wp:positionV>
            <wp:extent cx="1876425" cy="1504950"/>
            <wp:effectExtent l="19050" t="0" r="9525" b="0"/>
            <wp:wrapSquare wrapText="bothSides"/>
            <wp:docPr id="218" name="Picture 218"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New Image"/>
                    <pic:cNvPicPr>
                      <a:picLocks noChangeAspect="1" noChangeArrowheads="1"/>
                    </pic:cNvPicPr>
                  </pic:nvPicPr>
                  <pic:blipFill>
                    <a:blip r:embed="rId7" cstate="print"/>
                    <a:srcRect/>
                    <a:stretch>
                      <a:fillRect/>
                    </a:stretch>
                  </pic:blipFill>
                  <pic:spPr bwMode="auto">
                    <a:xfrm>
                      <a:off x="0" y="0"/>
                      <a:ext cx="1876425" cy="1504950"/>
                    </a:xfrm>
                    <a:prstGeom prst="rect">
                      <a:avLst/>
                    </a:prstGeom>
                    <a:noFill/>
                    <a:ln w="9525">
                      <a:noFill/>
                      <a:miter lim="800000"/>
                      <a:headEnd/>
                      <a:tailEnd/>
                    </a:ln>
                  </pic:spPr>
                </pic:pic>
              </a:graphicData>
            </a:graphic>
          </wp:anchor>
        </w:drawing>
      </w:r>
      <w:r w:rsidR="005E44B9" w:rsidRPr="00EA175D">
        <w:rPr>
          <w:sz w:val="72"/>
          <w:szCs w:val="72"/>
        </w:rPr>
        <w:t xml:space="preserve">Peanut Butter &amp; Jelly </w:t>
      </w:r>
      <w:r>
        <w:rPr>
          <w:sz w:val="72"/>
          <w:szCs w:val="72"/>
        </w:rPr>
        <w:t>Programming</w:t>
      </w:r>
    </w:p>
    <w:p w:rsidR="00FE2065" w:rsidRDefault="00FE2065">
      <w:pPr>
        <w:pBdr>
          <w:top w:val="single" w:sz="4" w:space="1" w:color="auto"/>
        </w:pBdr>
        <w:jc w:val="right"/>
        <w:rPr>
          <w:rFonts w:ascii="Arial" w:hAnsi="Arial" w:cs="Arial"/>
        </w:rPr>
      </w:pPr>
    </w:p>
    <w:p w:rsidR="00FE2065" w:rsidRDefault="005E44B9">
      <w:pPr>
        <w:jc w:val="right"/>
        <w:rPr>
          <w:rFonts w:ascii="Arial" w:hAnsi="Arial" w:cs="Arial"/>
          <w:i/>
          <w:iCs/>
        </w:rPr>
      </w:pPr>
      <w:r>
        <w:rPr>
          <w:rFonts w:ascii="Arial" w:hAnsi="Arial" w:cs="Arial"/>
          <w:i/>
          <w:iCs/>
        </w:rPr>
        <w:t>Students learn the basic concepts of writing a computer program by designing step-by-step instructions for a common activity.</w:t>
      </w:r>
    </w:p>
    <w:p w:rsidR="00FE2065" w:rsidRDefault="00FE2065">
      <w:pPr>
        <w:rPr>
          <w:rFonts w:ascii="Arial" w:hAnsi="Arial" w:cs="Arial"/>
        </w:rPr>
      </w:pPr>
    </w:p>
    <w:p w:rsidR="00FE2065" w:rsidRDefault="00FE2065">
      <w:pPr>
        <w:rPr>
          <w:rFonts w:ascii="Arial" w:hAnsi="Arial" w:cs="Arial"/>
        </w:rPr>
      </w:pPr>
      <w:r w:rsidRPr="00FE2065">
        <w:rPr>
          <w:rFonts w:ascii="Arial" w:hAnsi="Arial" w:cs="Arial"/>
          <w:noProof/>
          <w:sz w:val="20"/>
        </w:rPr>
        <w:pict>
          <v:group id="_x0000_s1036" style="position:absolute;margin-left:-36pt;margin-top:2.4pt;width:477pt;height:27pt;z-index:251650560" coordorigin="1980,3420" coordsize="8640,540">
            <v:shapetype id="_x0000_t116" coordsize="21600,21600" o:spt="116" path="m3475,qx,10800,3475,21600l18125,21600qx21600,10800,18125,xe">
              <v:stroke joinstyle="miter"/>
              <v:path gradientshapeok="t" o:connecttype="rect" textboxrect="1018,3163,20582,18437"/>
            </v:shapetype>
            <v:shape id="_x0000_s1027" type="#_x0000_t116" style="position:absolute;left:1980;top:3420;width:1800;height:540" fillcolor="black"/>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8" type="#_x0000_t176" style="position:absolute;left:2520;top:3420;width:7560;height:540" fillcolor="black"/>
            <v:shape id="_x0000_s1030" type="#_x0000_t116" style="position:absolute;left:8820;top:3420;width:1800;height:540" fillcolor="black"/>
            <v:shapetype id="_x0000_t202" coordsize="21600,21600" o:spt="202" path="m,l,21600r21600,l21600,xe">
              <v:stroke joinstyle="miter"/>
              <v:path gradientshapeok="t" o:connecttype="rect"/>
            </v:shapetype>
            <v:shape id="_x0000_s1031" type="#_x0000_t202" style="position:absolute;left:2340;top:3420;width:7920;height:540" fillcolor="black">
              <v:textbox style="mso-next-textbox:#_x0000_s1031">
                <w:txbxContent>
                  <w:p w:rsidR="00A045D3" w:rsidRDefault="00A045D3">
                    <w:pPr>
                      <w:pStyle w:val="Heading4"/>
                      <w:tabs>
                        <w:tab w:val="clear" w:pos="2880"/>
                        <w:tab w:val="clear" w:pos="5760"/>
                        <w:tab w:val="left" w:pos="3240"/>
                        <w:tab w:val="left" w:pos="6480"/>
                      </w:tabs>
                      <w:spacing w:before="60"/>
                    </w:pPr>
                    <w:r>
                      <w:t>SCIENCE TOPICS</w:t>
                    </w:r>
                    <w:r>
                      <w:tab/>
                      <w:t>PROCESS SKILLS</w:t>
                    </w:r>
                    <w:r>
                      <w:tab/>
                      <w:t>GRADE LEVELS</w:t>
                    </w:r>
                  </w:p>
                </w:txbxContent>
              </v:textbox>
            </v:shape>
          </v:group>
        </w:pict>
      </w:r>
    </w:p>
    <w:p w:rsidR="00FE2065" w:rsidRDefault="00FE2065">
      <w:pPr>
        <w:rPr>
          <w:rFonts w:ascii="Arial" w:hAnsi="Arial" w:cs="Arial"/>
        </w:rPr>
      </w:pPr>
    </w:p>
    <w:p w:rsidR="00FE2065" w:rsidRDefault="00FE2065">
      <w:pPr>
        <w:rPr>
          <w:rFonts w:ascii="Arial" w:hAnsi="Arial" w:cs="Arial"/>
        </w:rPr>
      </w:pPr>
    </w:p>
    <w:p w:rsidR="00FE2065" w:rsidRDefault="00FE2065">
      <w:pPr>
        <w:rPr>
          <w:rFonts w:ascii="Arial" w:hAnsi="Arial" w:cs="Arial"/>
        </w:rPr>
        <w:sectPr w:rsidR="00FE2065" w:rsidSect="00EA175D">
          <w:pgSz w:w="12240" w:h="15840"/>
          <w:pgMar w:top="1170" w:right="1800" w:bottom="1440" w:left="1800" w:header="720" w:footer="720" w:gutter="0"/>
          <w:cols w:space="720"/>
          <w:docGrid w:linePitch="360"/>
        </w:sectPr>
      </w:pPr>
    </w:p>
    <w:p w:rsidR="00FE2065" w:rsidRDefault="005E44B9">
      <w:pPr>
        <w:pStyle w:val="ScienceTopic"/>
        <w:ind w:left="180" w:hanging="180"/>
        <w:rPr>
          <w:rFonts w:cs="Arial"/>
        </w:rPr>
      </w:pPr>
      <w:r>
        <w:rPr>
          <w:rFonts w:cs="Arial"/>
        </w:rPr>
        <w:lastRenderedPageBreak/>
        <w:t>Logic</w:t>
      </w:r>
    </w:p>
    <w:p w:rsidR="00FE2065" w:rsidRDefault="005E44B9">
      <w:pPr>
        <w:pStyle w:val="ScienceTopic"/>
        <w:ind w:left="180" w:hanging="180"/>
        <w:rPr>
          <w:rFonts w:cs="Arial"/>
        </w:rPr>
      </w:pPr>
      <w:r>
        <w:rPr>
          <w:rFonts w:cs="Arial"/>
        </w:rPr>
        <w:t>Computer Programming</w:t>
      </w:r>
    </w:p>
    <w:p w:rsidR="00FE2065" w:rsidRDefault="005E44B9">
      <w:pPr>
        <w:pStyle w:val="ScienceTopic"/>
        <w:ind w:left="180" w:hanging="180"/>
        <w:rPr>
          <w:rFonts w:cs="Arial"/>
        </w:rPr>
      </w:pPr>
      <w:r>
        <w:rPr>
          <w:rFonts w:cs="Arial"/>
        </w:rPr>
        <w:t>Robotics</w:t>
      </w:r>
    </w:p>
    <w:p w:rsidR="00FE2065" w:rsidRDefault="005E44B9">
      <w:pPr>
        <w:pStyle w:val="ScienceTopic"/>
        <w:ind w:left="180" w:hanging="180"/>
        <w:rPr>
          <w:rFonts w:cs="Arial"/>
        </w:rPr>
      </w:pPr>
      <w:r>
        <w:rPr>
          <w:rFonts w:cs="Arial"/>
        </w:rPr>
        <w:t>Controls</w:t>
      </w:r>
    </w:p>
    <w:p w:rsidR="00FE2065" w:rsidRDefault="005E44B9">
      <w:pPr>
        <w:ind w:left="180" w:hanging="180"/>
        <w:rPr>
          <w:rFonts w:ascii="Arial" w:hAnsi="Arial" w:cs="Arial"/>
        </w:rPr>
      </w:pPr>
      <w:r>
        <w:rPr>
          <w:rFonts w:ascii="Arial" w:hAnsi="Arial" w:cs="Arial"/>
        </w:rPr>
        <w:t>Troubleshooting</w:t>
      </w:r>
    </w:p>
    <w:p w:rsidR="00FE2065" w:rsidRDefault="005E44B9">
      <w:pPr>
        <w:pStyle w:val="ScienceTopic"/>
        <w:ind w:left="-360" w:firstLine="0"/>
        <w:rPr>
          <w:rFonts w:cs="Arial"/>
        </w:rPr>
      </w:pPr>
      <w:r>
        <w:rPr>
          <w:rFonts w:cs="Arial"/>
        </w:rPr>
        <w:br w:type="column"/>
      </w:r>
      <w:r>
        <w:rPr>
          <w:rFonts w:cs="Arial"/>
        </w:rPr>
        <w:lastRenderedPageBreak/>
        <w:t>Logical thinking</w:t>
      </w:r>
    </w:p>
    <w:p w:rsidR="00FE2065" w:rsidRDefault="005E44B9">
      <w:pPr>
        <w:pStyle w:val="ScienceTopic"/>
        <w:ind w:left="-360" w:firstLine="0"/>
        <w:rPr>
          <w:rFonts w:cs="Arial"/>
        </w:rPr>
      </w:pPr>
      <w:r>
        <w:rPr>
          <w:rFonts w:cs="Arial"/>
        </w:rPr>
        <w:t>Testing</w:t>
      </w:r>
    </w:p>
    <w:p w:rsidR="00FE2065" w:rsidRDefault="005E44B9">
      <w:pPr>
        <w:pStyle w:val="ScienceTopic"/>
        <w:ind w:left="-360" w:firstLine="0"/>
        <w:rPr>
          <w:rFonts w:cs="Arial"/>
        </w:rPr>
      </w:pPr>
      <w:r>
        <w:rPr>
          <w:rFonts w:cs="Arial"/>
        </w:rPr>
        <w:t>Troubleshooting</w:t>
      </w:r>
    </w:p>
    <w:p w:rsidR="00FE2065" w:rsidRDefault="005E44B9">
      <w:pPr>
        <w:pStyle w:val="ScienceTopic"/>
        <w:ind w:left="-360" w:firstLine="0"/>
        <w:rPr>
          <w:rFonts w:cs="Arial"/>
        </w:rPr>
      </w:pPr>
      <w:r>
        <w:rPr>
          <w:rFonts w:cs="Arial"/>
        </w:rPr>
        <w:t>Problem Solving</w:t>
      </w:r>
    </w:p>
    <w:p w:rsidR="00FE2065" w:rsidRDefault="005E44B9">
      <w:pPr>
        <w:pStyle w:val="ScienceTopic"/>
        <w:ind w:left="-360" w:firstLine="0"/>
        <w:rPr>
          <w:rFonts w:cs="Arial"/>
        </w:rPr>
      </w:pPr>
      <w:r>
        <w:rPr>
          <w:rFonts w:cs="Arial"/>
        </w:rPr>
        <w:t>Communicating</w:t>
      </w:r>
    </w:p>
    <w:p w:rsidR="00FE2065" w:rsidRDefault="005E44B9">
      <w:pPr>
        <w:pStyle w:val="ScienceTopic"/>
        <w:ind w:left="-360" w:firstLine="0"/>
        <w:rPr>
          <w:rFonts w:cs="Arial"/>
        </w:rPr>
      </w:pPr>
      <w:r>
        <w:rPr>
          <w:rFonts w:cs="Arial"/>
        </w:rPr>
        <w:t>Following Instructions</w:t>
      </w:r>
    </w:p>
    <w:p w:rsidR="00FE2065" w:rsidRDefault="005E44B9">
      <w:pPr>
        <w:ind w:left="-180" w:hanging="180"/>
        <w:rPr>
          <w:rFonts w:ascii="Arial" w:hAnsi="Arial" w:cs="Arial"/>
        </w:rPr>
      </w:pPr>
      <w:r>
        <w:rPr>
          <w:rFonts w:ascii="Arial" w:hAnsi="Arial" w:cs="Arial"/>
        </w:rPr>
        <w:t>Using symbols</w:t>
      </w:r>
    </w:p>
    <w:p w:rsidR="00FE2065" w:rsidRDefault="005E44B9">
      <w:pPr>
        <w:ind w:left="720"/>
        <w:rPr>
          <w:rFonts w:ascii="Arial" w:hAnsi="Arial" w:cs="Arial"/>
        </w:rPr>
        <w:sectPr w:rsidR="00FE2065">
          <w:type w:val="continuous"/>
          <w:pgSz w:w="12240" w:h="15840"/>
          <w:pgMar w:top="1440" w:right="1800" w:bottom="1440" w:left="1800" w:header="720" w:footer="720" w:gutter="0"/>
          <w:cols w:num="3" w:space="720" w:equalWidth="0">
            <w:col w:w="2880" w:space="720"/>
            <w:col w:w="1920" w:space="720"/>
            <w:col w:w="2400"/>
          </w:cols>
          <w:docGrid w:linePitch="360"/>
        </w:sectPr>
      </w:pPr>
      <w:r>
        <w:rPr>
          <w:rFonts w:ascii="Arial" w:hAnsi="Arial" w:cs="Arial"/>
        </w:rPr>
        <w:br w:type="column"/>
      </w:r>
      <w:r>
        <w:rPr>
          <w:rFonts w:ascii="Arial" w:hAnsi="Arial" w:cs="Arial"/>
        </w:rPr>
        <w:lastRenderedPageBreak/>
        <w:t>K-5</w:t>
      </w:r>
    </w:p>
    <w:p w:rsidR="00FE2065" w:rsidRDefault="00FE2065">
      <w:pPr>
        <w:rPr>
          <w:rFonts w:ascii="Arial" w:hAnsi="Arial" w:cs="Arial"/>
        </w:rPr>
      </w:pPr>
    </w:p>
    <w:p w:rsidR="00FE2065" w:rsidRDefault="00FE2065">
      <w:pPr>
        <w:rPr>
          <w:rFonts w:ascii="Arial" w:hAnsi="Arial" w:cs="Arial"/>
        </w:rPr>
        <w:sectPr w:rsidR="00FE2065">
          <w:type w:val="continuous"/>
          <w:pgSz w:w="12240" w:h="15840"/>
          <w:pgMar w:top="1440" w:right="1800" w:bottom="1440" w:left="1800" w:header="720" w:footer="720" w:gutter="0"/>
          <w:cols w:num="3" w:space="720" w:equalWidth="0">
            <w:col w:w="2400" w:space="720"/>
            <w:col w:w="2400" w:space="720"/>
            <w:col w:w="2400"/>
          </w:cols>
          <w:docGrid w:linePitch="360"/>
        </w:sectPr>
      </w:pPr>
    </w:p>
    <w:p w:rsidR="00FE2065" w:rsidRDefault="00FE2065">
      <w:pPr>
        <w:ind w:left="-720"/>
        <w:rPr>
          <w:rFonts w:ascii="Arial" w:hAnsi="Arial" w:cs="Arial"/>
        </w:rPr>
      </w:pPr>
      <w:r w:rsidRPr="00FE2065">
        <w:rPr>
          <w:rFonts w:ascii="Arial" w:hAnsi="Arial" w:cs="Arial"/>
          <w:noProof/>
          <w:sz w:val="20"/>
        </w:rPr>
        <w:lastRenderedPageBreak/>
        <w:pict>
          <v:group id="_x0000_s1037" style="position:absolute;left:0;text-align:left;margin-left:-36pt;margin-top:0;width:486pt;height:27pt;z-index:251651584" coordorigin="1980,6300" coordsize="8820,540">
            <v:shape id="_x0000_s1034" type="#_x0000_t116" style="position:absolute;left:3240;top:6300;width:1800;height:540" fillcolor="black"/>
            <v:shape id="_x0000_s1032" type="#_x0000_t116" style="position:absolute;left:1980;top:6300;width:1800;height:540" fillcolor="black"/>
            <v:shape id="_x0000_s1033" type="#_x0000_t202" style="position:absolute;left:2332;top:6300;width:2348;height:540" fillcolor="black">
              <v:textbox style="mso-next-textbox:#_x0000_s1033">
                <w:txbxContent>
                  <w:p w:rsidR="00A045D3" w:rsidRDefault="00A045D3">
                    <w:pPr>
                      <w:pStyle w:val="Heading4"/>
                      <w:spacing w:before="60"/>
                      <w:jc w:val="center"/>
                    </w:pPr>
                    <w:r>
                      <w:t>TIME REQUIRED</w:t>
                    </w:r>
                  </w:p>
                </w:txbxContent>
              </v:textbox>
            </v:shape>
            <v:line id="_x0000_s1035" style="position:absolute" from="4860,6556" to="10800,6556"/>
          </v:group>
        </w:pict>
      </w:r>
      <w:r w:rsidR="005E44B9">
        <w:rPr>
          <w:rFonts w:ascii="Arial" w:hAnsi="Arial" w:cs="Arial"/>
        </w:rPr>
        <w:br w:type="textWrapping" w:clear="all"/>
      </w:r>
    </w:p>
    <w:p w:rsidR="00FE2065" w:rsidRDefault="00FE2065">
      <w:pPr>
        <w:rPr>
          <w:rFonts w:ascii="Arial" w:hAnsi="Arial" w:cs="Arial"/>
        </w:rPr>
      </w:pPr>
    </w:p>
    <w:p w:rsidR="00FE2065" w:rsidRDefault="005E44B9">
      <w:pPr>
        <w:pStyle w:val="Heading2"/>
      </w:pPr>
      <w:r>
        <w:t>Advance Preparation</w:t>
      </w:r>
      <w:r>
        <w:tab/>
        <w:t>Set Up</w:t>
      </w:r>
      <w:r>
        <w:tab/>
        <w:t>Activity</w:t>
      </w:r>
      <w:r>
        <w:tab/>
        <w:t>Clean Up</w:t>
      </w:r>
    </w:p>
    <w:p w:rsidR="00FE2065" w:rsidRDefault="00FE2065">
      <w:pPr>
        <w:tabs>
          <w:tab w:val="left" w:pos="2520"/>
          <w:tab w:val="left" w:pos="4680"/>
          <w:tab w:val="left" w:pos="6480"/>
        </w:tabs>
        <w:ind w:left="180"/>
        <w:rPr>
          <w:rFonts w:ascii="Arial" w:hAnsi="Arial" w:cs="Arial"/>
        </w:rPr>
      </w:pPr>
      <w:r w:rsidRPr="00FE2065">
        <w:rPr>
          <w:noProof/>
          <w:sz w:val="20"/>
        </w:rPr>
        <w:pict>
          <v:group id="_x0000_s1138" style="position:absolute;left:0;text-align:left;margin-left:26.05pt;margin-top:11.75pt;width:45.95pt;height:45pt;z-index:251664896" coordorigin="5400,4500" coordsize="919,900">
            <v:oval id="_x0000_s1139" style="position:absolute;left:5400;top:4500;width:900;height:900" filled="f"/>
            <v:shape id="_x0000_s1140" type="#_x0000_t202" style="position:absolute;left:5419;top:4756;width:900;height:540" filled="f" stroked="f">
              <v:textbox>
                <w:txbxContent>
                  <w:p w:rsidR="00A045D3" w:rsidRDefault="00A045D3">
                    <w:pPr>
                      <w:jc w:val="center"/>
                      <w:rPr>
                        <w:rFonts w:ascii="Arial" w:hAnsi="Arial" w:cs="Arial"/>
                        <w:sz w:val="20"/>
                      </w:rPr>
                    </w:pPr>
                    <w:r>
                      <w:rPr>
                        <w:rFonts w:ascii="Arial" w:hAnsi="Arial" w:cs="Arial"/>
                        <w:sz w:val="20"/>
                      </w:rPr>
                      <w:t>None</w:t>
                    </w:r>
                  </w:p>
                </w:txbxContent>
              </v:textbox>
            </v:shape>
          </v:group>
        </w:pict>
      </w:r>
      <w:r w:rsidR="005E44B9">
        <w:rPr>
          <w:rFonts w:ascii="Arial" w:hAnsi="Arial" w:cs="Arial"/>
        </w:rPr>
        <w:tab/>
      </w:r>
      <w:r w:rsidR="005E44B9">
        <w:rPr>
          <w:noProof/>
        </w:rPr>
        <w:drawing>
          <wp:inline distT="0" distB="0" distL="0" distR="0">
            <wp:extent cx="1057275" cy="914400"/>
            <wp:effectExtent l="0" t="0" r="0" b="0"/>
            <wp:docPr id="1" name="Objec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5E44B9">
        <w:rPr>
          <w:rFonts w:ascii="Arial" w:hAnsi="Arial" w:cs="Arial"/>
        </w:rPr>
        <w:tab/>
      </w:r>
      <w:r w:rsidR="005E44B9">
        <w:rPr>
          <w:noProof/>
        </w:rPr>
        <w:drawing>
          <wp:inline distT="0" distB="0" distL="0" distR="0">
            <wp:extent cx="1057275" cy="914400"/>
            <wp:effectExtent l="0" t="0" r="0" b="0"/>
            <wp:docPr id="2" name="Object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5E44B9">
        <w:rPr>
          <w:rFonts w:ascii="Arial" w:hAnsi="Arial" w:cs="Arial"/>
        </w:rPr>
        <w:tab/>
      </w:r>
      <w:r w:rsidR="005E44B9">
        <w:rPr>
          <w:noProof/>
        </w:rPr>
        <w:drawing>
          <wp:inline distT="0" distB="0" distL="0" distR="0">
            <wp:extent cx="1057275" cy="914400"/>
            <wp:effectExtent l="0" t="0" r="0" b="0"/>
            <wp:docPr id="3" name="Object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E2065" w:rsidRDefault="005E44B9">
      <w:pPr>
        <w:tabs>
          <w:tab w:val="left" w:pos="2880"/>
          <w:tab w:val="left" w:pos="5040"/>
          <w:tab w:val="left" w:pos="6840"/>
        </w:tabs>
        <w:ind w:left="360"/>
        <w:rPr>
          <w:rFonts w:ascii="Arial" w:hAnsi="Arial" w:cs="Arial"/>
          <w:b/>
          <w:bCs/>
        </w:rPr>
      </w:pPr>
      <w:r>
        <w:rPr>
          <w:rFonts w:ascii="Arial" w:hAnsi="Arial" w:cs="Arial"/>
          <w:b/>
          <w:bCs/>
        </w:rPr>
        <w:t>15 minutes</w:t>
      </w:r>
      <w:r>
        <w:rPr>
          <w:rFonts w:ascii="Arial" w:hAnsi="Arial" w:cs="Arial"/>
          <w:b/>
          <w:bCs/>
        </w:rPr>
        <w:tab/>
        <w:t>5 minutes</w:t>
      </w:r>
      <w:r>
        <w:rPr>
          <w:rFonts w:ascii="Arial" w:hAnsi="Arial" w:cs="Arial"/>
          <w:b/>
          <w:bCs/>
        </w:rPr>
        <w:tab/>
        <w:t>25 minutes</w:t>
      </w:r>
      <w:r>
        <w:rPr>
          <w:rFonts w:ascii="Arial" w:hAnsi="Arial" w:cs="Arial"/>
          <w:b/>
          <w:bCs/>
        </w:rPr>
        <w:tab/>
        <w:t>5 minutes</w:t>
      </w:r>
    </w:p>
    <w:p w:rsidR="00FE2065" w:rsidRDefault="005E44B9">
      <w:pPr>
        <w:tabs>
          <w:tab w:val="left" w:pos="2880"/>
          <w:tab w:val="left" w:pos="5040"/>
          <w:tab w:val="left" w:pos="6840"/>
        </w:tabs>
        <w:ind w:left="360"/>
        <w:rPr>
          <w:rFonts w:ascii="Arial" w:hAnsi="Arial" w:cs="Arial"/>
          <w:b/>
          <w:bCs/>
        </w:rPr>
      </w:pPr>
      <w:r>
        <w:rPr>
          <w:rFonts w:ascii="Arial" w:hAnsi="Arial" w:cs="Arial"/>
          <w:b/>
          <w:bCs/>
        </w:rPr>
        <w:t>(</w:t>
      </w:r>
      <w:proofErr w:type="gramStart"/>
      <w:r>
        <w:rPr>
          <w:rFonts w:ascii="Arial" w:hAnsi="Arial" w:cs="Arial"/>
          <w:b/>
          <w:bCs/>
        </w:rPr>
        <w:t>first</w:t>
      </w:r>
      <w:proofErr w:type="gramEnd"/>
      <w:r>
        <w:rPr>
          <w:rFonts w:ascii="Arial" w:hAnsi="Arial" w:cs="Arial"/>
          <w:b/>
          <w:bCs/>
        </w:rPr>
        <w:t xml:space="preserve"> time only)</w:t>
      </w:r>
    </w:p>
    <w:p w:rsidR="00FE2065" w:rsidRDefault="00FE2065">
      <w:pPr>
        <w:rPr>
          <w:rFonts w:ascii="Arial" w:hAnsi="Arial" w:cs="Arial"/>
        </w:rPr>
      </w:pPr>
    </w:p>
    <w:p w:rsidR="00FE2065" w:rsidRDefault="00FE2065">
      <w:pPr>
        <w:rPr>
          <w:rFonts w:ascii="Arial" w:hAnsi="Arial" w:cs="Arial"/>
        </w:rPr>
      </w:pPr>
      <w:r w:rsidRPr="00FE2065">
        <w:rPr>
          <w:rFonts w:ascii="Arial" w:hAnsi="Arial" w:cs="Arial"/>
          <w:noProof/>
          <w:sz w:val="20"/>
        </w:rPr>
        <w:pict>
          <v:group id="_x0000_s1038" style="position:absolute;margin-left:-36pt;margin-top:4.85pt;width:486pt;height:27pt;z-index:251652608" coordorigin="1980,6300" coordsize="8820,540">
            <v:shape id="_x0000_s1039" type="#_x0000_t116" style="position:absolute;left:3240;top:6300;width:1800;height:540" fillcolor="black"/>
            <v:shape id="_x0000_s1040" type="#_x0000_t116" style="position:absolute;left:1980;top:6300;width:1800;height:540" fillcolor="black"/>
            <v:shape id="_x0000_s1041" type="#_x0000_t202" style="position:absolute;left:2332;top:6300;width:2348;height:540" fillcolor="black">
              <v:textbox style="mso-next-textbox:#_x0000_s1041">
                <w:txbxContent>
                  <w:p w:rsidR="00A045D3" w:rsidRDefault="00A045D3">
                    <w:pPr>
                      <w:pStyle w:val="Heading4"/>
                      <w:spacing w:before="60"/>
                      <w:jc w:val="center"/>
                    </w:pPr>
                    <w:r>
                      <w:t>SUPPLIES</w:t>
                    </w:r>
                  </w:p>
                </w:txbxContent>
              </v:textbox>
            </v:shape>
            <v:line id="_x0000_s1042" style="position:absolute" from="4860,6556" to="10800,6556"/>
          </v:group>
        </w:pict>
      </w:r>
    </w:p>
    <w:p w:rsidR="00FE2065" w:rsidRDefault="00FE2065">
      <w:pPr>
        <w:rPr>
          <w:rFonts w:ascii="Arial" w:hAnsi="Arial" w:cs="Arial"/>
        </w:rPr>
      </w:pPr>
    </w:p>
    <w:p w:rsidR="00FE2065" w:rsidRDefault="00FE2065">
      <w:pPr>
        <w:ind w:left="2160"/>
        <w:rPr>
          <w:rFonts w:ascii="Arial" w:hAnsi="Arial" w:cs="Arial"/>
        </w:rPr>
      </w:pPr>
    </w:p>
    <w:p w:rsidR="00FE2065" w:rsidRDefault="005E44B9">
      <w:pPr>
        <w:numPr>
          <w:ilvl w:val="0"/>
          <w:numId w:val="17"/>
        </w:numPr>
        <w:rPr>
          <w:rFonts w:ascii="Arial" w:hAnsi="Arial" w:cs="Arial"/>
        </w:rPr>
      </w:pPr>
      <w:r>
        <w:rPr>
          <w:rFonts w:ascii="Arial" w:hAnsi="Arial" w:cs="Arial"/>
        </w:rPr>
        <w:t>1 jar of peanut butter</w:t>
      </w:r>
    </w:p>
    <w:p w:rsidR="00FE2065" w:rsidRDefault="00FE2065">
      <w:pPr>
        <w:ind w:left="2160"/>
        <w:rPr>
          <w:rFonts w:ascii="Arial" w:hAnsi="Arial" w:cs="Arial"/>
        </w:rPr>
      </w:pPr>
    </w:p>
    <w:p w:rsidR="00FE2065" w:rsidRDefault="005E44B9">
      <w:pPr>
        <w:pStyle w:val="BodyTextIndent2"/>
      </w:pPr>
      <w:r>
        <w:t>SAFETY PRECAUTION:</w:t>
      </w:r>
      <w:r>
        <w:tab/>
        <w:t>IN CASE OF PEANUT ALLERGIES, USE SOY BUTTER.</w:t>
      </w:r>
    </w:p>
    <w:p w:rsidR="00FE2065" w:rsidRDefault="00FE2065">
      <w:pPr>
        <w:ind w:left="2160"/>
        <w:rPr>
          <w:rFonts w:ascii="Arial" w:hAnsi="Arial" w:cs="Arial"/>
        </w:rPr>
      </w:pPr>
    </w:p>
    <w:p w:rsidR="00FE2065" w:rsidRDefault="005E44B9">
      <w:pPr>
        <w:numPr>
          <w:ilvl w:val="0"/>
          <w:numId w:val="17"/>
        </w:numPr>
        <w:rPr>
          <w:rFonts w:ascii="Arial" w:hAnsi="Arial" w:cs="Arial"/>
        </w:rPr>
      </w:pPr>
      <w:r>
        <w:rPr>
          <w:rFonts w:ascii="Arial" w:hAnsi="Arial" w:cs="Arial"/>
        </w:rPr>
        <w:t>1 butter knife</w:t>
      </w:r>
    </w:p>
    <w:p w:rsidR="00FE2065" w:rsidRDefault="005E44B9">
      <w:pPr>
        <w:numPr>
          <w:ilvl w:val="0"/>
          <w:numId w:val="17"/>
        </w:numPr>
        <w:rPr>
          <w:rFonts w:ascii="Arial" w:hAnsi="Arial" w:cs="Arial"/>
        </w:rPr>
      </w:pPr>
      <w:r>
        <w:rPr>
          <w:rFonts w:ascii="Arial" w:hAnsi="Arial" w:cs="Arial"/>
        </w:rPr>
        <w:t>1 jar of jelly</w:t>
      </w:r>
    </w:p>
    <w:p w:rsidR="00FE2065" w:rsidRDefault="005E44B9">
      <w:pPr>
        <w:numPr>
          <w:ilvl w:val="0"/>
          <w:numId w:val="17"/>
        </w:numPr>
        <w:rPr>
          <w:rFonts w:ascii="Arial" w:hAnsi="Arial" w:cs="Arial"/>
        </w:rPr>
      </w:pPr>
      <w:r>
        <w:rPr>
          <w:rFonts w:ascii="Arial" w:hAnsi="Arial" w:cs="Arial"/>
        </w:rPr>
        <w:t>1 loaf of bread</w:t>
      </w:r>
    </w:p>
    <w:p w:rsidR="00BD0CC0" w:rsidRDefault="00BD0CC0" w:rsidP="00BD0CC0">
      <w:pPr>
        <w:numPr>
          <w:ilvl w:val="0"/>
          <w:numId w:val="17"/>
        </w:numPr>
        <w:rPr>
          <w:rFonts w:ascii="Arial" w:hAnsi="Arial" w:cs="Arial"/>
        </w:rPr>
      </w:pPr>
      <w:r>
        <w:rPr>
          <w:rFonts w:ascii="Arial" w:hAnsi="Arial" w:cs="Arial"/>
        </w:rPr>
        <w:t>Apron</w:t>
      </w:r>
    </w:p>
    <w:p w:rsidR="00FE2065" w:rsidRDefault="005E44B9">
      <w:pPr>
        <w:numPr>
          <w:ilvl w:val="0"/>
          <w:numId w:val="17"/>
        </w:numPr>
        <w:rPr>
          <w:rFonts w:ascii="Arial" w:hAnsi="Arial" w:cs="Arial"/>
        </w:rPr>
      </w:pPr>
      <w:r>
        <w:rPr>
          <w:rFonts w:ascii="Arial" w:hAnsi="Arial" w:cs="Arial"/>
        </w:rPr>
        <w:lastRenderedPageBreak/>
        <w:t>Cleaning supplies (spray cleaner, towels), drop cloth</w:t>
      </w:r>
    </w:p>
    <w:p w:rsidR="00FE2065" w:rsidRDefault="005E44B9">
      <w:pPr>
        <w:numPr>
          <w:ilvl w:val="0"/>
          <w:numId w:val="17"/>
        </w:numPr>
        <w:rPr>
          <w:rFonts w:ascii="Arial" w:hAnsi="Arial" w:cs="Arial"/>
        </w:rPr>
      </w:pPr>
      <w:r>
        <w:rPr>
          <w:rFonts w:ascii="Arial" w:hAnsi="Arial" w:cs="Arial"/>
        </w:rPr>
        <w:t>Chalkboard, whiteboard, or flip chart</w:t>
      </w:r>
    </w:p>
    <w:p w:rsidR="00FE2065" w:rsidRDefault="005E44B9">
      <w:pPr>
        <w:numPr>
          <w:ilvl w:val="0"/>
          <w:numId w:val="17"/>
        </w:numPr>
        <w:rPr>
          <w:rFonts w:ascii="Arial" w:hAnsi="Arial" w:cs="Arial"/>
        </w:rPr>
      </w:pPr>
      <w:r>
        <w:rPr>
          <w:rFonts w:ascii="Arial" w:hAnsi="Arial" w:cs="Arial"/>
        </w:rPr>
        <w:t>Chalk or pens</w:t>
      </w:r>
    </w:p>
    <w:p w:rsidR="00FE2065" w:rsidRDefault="005E44B9">
      <w:pPr>
        <w:numPr>
          <w:ilvl w:val="0"/>
          <w:numId w:val="17"/>
        </w:numPr>
        <w:rPr>
          <w:rFonts w:ascii="Arial" w:hAnsi="Arial" w:cs="Arial"/>
        </w:rPr>
      </w:pPr>
      <w:r>
        <w:rPr>
          <w:rFonts w:ascii="Arial" w:hAnsi="Arial" w:cs="Arial"/>
        </w:rPr>
        <w:t>Optional: Robot props.  (</w:t>
      </w:r>
      <w:proofErr w:type="gramStart"/>
      <w:r>
        <w:rPr>
          <w:rFonts w:ascii="Arial" w:hAnsi="Arial" w:cs="Arial"/>
        </w:rPr>
        <w:t>funnel</w:t>
      </w:r>
      <w:proofErr w:type="gramEnd"/>
      <w:r>
        <w:rPr>
          <w:rFonts w:ascii="Arial" w:hAnsi="Arial" w:cs="Arial"/>
        </w:rPr>
        <w:t xml:space="preserve"> hat, etc.)</w:t>
      </w:r>
    </w:p>
    <w:p w:rsidR="00FE2065" w:rsidRDefault="00FE2065">
      <w:pPr>
        <w:rPr>
          <w:rFonts w:ascii="Arial" w:hAnsi="Arial" w:cs="Arial"/>
        </w:rPr>
      </w:pPr>
      <w:r w:rsidRPr="00FE2065">
        <w:rPr>
          <w:rFonts w:ascii="Arial" w:hAnsi="Arial" w:cs="Arial"/>
          <w:noProof/>
          <w:sz w:val="20"/>
        </w:rPr>
        <w:pict>
          <v:group id="_x0000_s1083" style="position:absolute;margin-left:-36pt;margin-top:12.05pt;width:486pt;height:36pt;z-index:251655680" coordorigin="1980,12691" coordsize="8820,720">
            <v:oval id="_x0000_s1049" style="position:absolute;left:1980;top:12691;width:720;height:720" o:regroupid="3" fillcolor="black"/>
            <v:line id="_x0000_s1047" style="position:absolute" from="4860,13051" to="10800,13051" o:regroupid="3"/>
            <v:oval id="_x0000_s1048" style="position:absolute;left:4320;top:12691;width:720;height:720" o:regroupid="3" fillcolor="black"/>
            <v:shape id="_x0000_s1046" type="#_x0000_t202" style="position:absolute;left:2332;top:12691;width:2348;height:720" o:regroupid="3" fillcolor="black">
              <v:textbox>
                <w:txbxContent>
                  <w:p w:rsidR="00A045D3" w:rsidRDefault="00A045D3">
                    <w:pPr>
                      <w:pStyle w:val="Heading4"/>
                      <w:jc w:val="center"/>
                    </w:pPr>
                    <w:r>
                      <w:t>ADVANCE PREPARATION</w:t>
                    </w:r>
                  </w:p>
                </w:txbxContent>
              </v:textbox>
            </v:shape>
          </v:group>
        </w:pict>
      </w:r>
    </w:p>
    <w:p w:rsidR="00FE2065" w:rsidRDefault="00FE2065">
      <w:pPr>
        <w:rPr>
          <w:rFonts w:ascii="Arial" w:hAnsi="Arial" w:cs="Arial"/>
        </w:rPr>
      </w:pPr>
    </w:p>
    <w:p w:rsidR="00FE2065" w:rsidRDefault="00FE2065">
      <w:pPr>
        <w:rPr>
          <w:rFonts w:ascii="Arial" w:hAnsi="Arial" w:cs="Arial"/>
        </w:rPr>
      </w:pPr>
    </w:p>
    <w:p w:rsidR="00FE2065" w:rsidRDefault="00EA175D">
      <w:pPr>
        <w:numPr>
          <w:ilvl w:val="0"/>
          <w:numId w:val="16"/>
        </w:numPr>
        <w:tabs>
          <w:tab w:val="clear" w:pos="2520"/>
          <w:tab w:val="num" w:pos="2880"/>
        </w:tabs>
        <w:ind w:left="2880"/>
        <w:rPr>
          <w:rFonts w:ascii="Arial" w:hAnsi="Arial" w:cs="Arial"/>
        </w:rPr>
      </w:pPr>
      <w:r>
        <w:rPr>
          <w:rFonts w:ascii="Arial" w:hAnsi="Arial" w:cs="Arial"/>
        </w:rPr>
        <w:t>Lay</w:t>
      </w:r>
      <w:r w:rsidR="005E44B9">
        <w:rPr>
          <w:rFonts w:ascii="Arial" w:hAnsi="Arial" w:cs="Arial"/>
        </w:rPr>
        <w:t xml:space="preserve"> down a drop cloth for easy clean up.</w:t>
      </w:r>
    </w:p>
    <w:p w:rsidR="00FE2065" w:rsidRDefault="005E44B9">
      <w:pPr>
        <w:numPr>
          <w:ilvl w:val="0"/>
          <w:numId w:val="16"/>
        </w:numPr>
        <w:tabs>
          <w:tab w:val="clear" w:pos="2520"/>
          <w:tab w:val="num" w:pos="2880"/>
        </w:tabs>
        <w:ind w:left="2880"/>
        <w:rPr>
          <w:rFonts w:ascii="Arial" w:hAnsi="Arial" w:cs="Arial"/>
        </w:rPr>
      </w:pPr>
      <w:r>
        <w:rPr>
          <w:rFonts w:ascii="Arial" w:hAnsi="Arial" w:cs="Arial"/>
        </w:rPr>
        <w:t xml:space="preserve">Read the procedure.  If you have never done this activity before, practice the activity with an </w:t>
      </w:r>
      <w:r w:rsidR="00EA175D">
        <w:rPr>
          <w:rFonts w:ascii="Arial" w:hAnsi="Arial" w:cs="Arial"/>
        </w:rPr>
        <w:t>educator.</w:t>
      </w:r>
    </w:p>
    <w:p w:rsidR="00A045D3" w:rsidRPr="00A045D3" w:rsidRDefault="00A045D3">
      <w:pPr>
        <w:numPr>
          <w:ilvl w:val="0"/>
          <w:numId w:val="16"/>
        </w:numPr>
        <w:tabs>
          <w:tab w:val="clear" w:pos="2520"/>
          <w:tab w:val="num" w:pos="2880"/>
        </w:tabs>
        <w:ind w:left="2880"/>
        <w:rPr>
          <w:rFonts w:ascii="Arial" w:hAnsi="Arial" w:cs="Arial"/>
          <w:b/>
        </w:rPr>
      </w:pPr>
      <w:r w:rsidRPr="00A045D3">
        <w:rPr>
          <w:rFonts w:ascii="Arial" w:hAnsi="Arial" w:cs="Arial"/>
          <w:b/>
        </w:rPr>
        <w:t>This activity works best with two people – one to play the “video game character” and the other to write down instructions and officially relay those instructions from the audience to the character.</w:t>
      </w:r>
    </w:p>
    <w:p w:rsidR="00FE2065" w:rsidRDefault="00FE2065">
      <w:pPr>
        <w:rPr>
          <w:rFonts w:ascii="Arial" w:hAnsi="Arial" w:cs="Arial"/>
        </w:rPr>
      </w:pPr>
    </w:p>
    <w:p w:rsidR="00FE2065" w:rsidRDefault="00FE2065">
      <w:pPr>
        <w:rPr>
          <w:rFonts w:ascii="Arial" w:hAnsi="Arial" w:cs="Arial"/>
        </w:rPr>
      </w:pPr>
      <w:r w:rsidRPr="00FE2065">
        <w:rPr>
          <w:rFonts w:ascii="Arial" w:hAnsi="Arial" w:cs="Arial"/>
          <w:noProof/>
          <w:sz w:val="20"/>
        </w:rPr>
        <w:pict>
          <v:group id="_x0000_s1099" style="position:absolute;margin-left:-36pt;margin-top:3.1pt;width:486pt;height:27pt;z-index:251658752" coordorigin="1980,6300" coordsize="8820,540">
            <v:shape id="_x0000_s1100" type="#_x0000_t116" style="position:absolute;left:3240;top:6300;width:1800;height:540" fillcolor="black"/>
            <v:shape id="_x0000_s1101" type="#_x0000_t116" style="position:absolute;left:1980;top:6300;width:1800;height:540" fillcolor="black"/>
            <v:shape id="_x0000_s1102" type="#_x0000_t202" style="position:absolute;left:2332;top:6300;width:2348;height:540" fillcolor="black">
              <v:textbox>
                <w:txbxContent>
                  <w:p w:rsidR="00A045D3" w:rsidRDefault="00A045D3">
                    <w:pPr>
                      <w:pStyle w:val="Heading4"/>
                      <w:spacing w:before="60"/>
                      <w:jc w:val="center"/>
                    </w:pPr>
                    <w:r>
                      <w:t>SET UP</w:t>
                    </w:r>
                  </w:p>
                </w:txbxContent>
              </v:textbox>
            </v:shape>
            <v:line id="_x0000_s1103" style="position:absolute" from="4860,6556" to="10800,6556"/>
          </v:group>
        </w:pict>
      </w:r>
    </w:p>
    <w:p w:rsidR="00FE2065" w:rsidRDefault="00FE2065">
      <w:pPr>
        <w:rPr>
          <w:rFonts w:ascii="Arial" w:hAnsi="Arial" w:cs="Arial"/>
        </w:rPr>
      </w:pPr>
    </w:p>
    <w:p w:rsidR="00FE2065" w:rsidRDefault="00FE2065">
      <w:pPr>
        <w:ind w:left="2160"/>
        <w:rPr>
          <w:rFonts w:ascii="Arial" w:hAnsi="Arial" w:cs="Arial"/>
        </w:rPr>
      </w:pPr>
    </w:p>
    <w:p w:rsidR="00FE2065" w:rsidRDefault="005E44B9">
      <w:pPr>
        <w:numPr>
          <w:ilvl w:val="0"/>
          <w:numId w:val="16"/>
        </w:numPr>
        <w:tabs>
          <w:tab w:val="clear" w:pos="2520"/>
          <w:tab w:val="num" w:pos="2880"/>
        </w:tabs>
        <w:ind w:left="2880"/>
        <w:rPr>
          <w:rFonts w:ascii="Arial" w:hAnsi="Arial" w:cs="Arial"/>
        </w:rPr>
      </w:pPr>
      <w:r>
        <w:rPr>
          <w:rFonts w:ascii="Arial" w:hAnsi="Arial" w:cs="Arial"/>
        </w:rPr>
        <w:t>Set out the peanut butter, jelly, bread and knife on a table near a chalkboard, whiteboard, or flip chart.</w:t>
      </w:r>
    </w:p>
    <w:p w:rsidR="00FE2065" w:rsidRDefault="005E44B9">
      <w:pPr>
        <w:numPr>
          <w:ilvl w:val="0"/>
          <w:numId w:val="16"/>
        </w:numPr>
        <w:tabs>
          <w:tab w:val="clear" w:pos="2520"/>
          <w:tab w:val="num" w:pos="2880"/>
        </w:tabs>
        <w:ind w:left="2880"/>
        <w:rPr>
          <w:rFonts w:ascii="Arial" w:hAnsi="Arial" w:cs="Arial"/>
        </w:rPr>
      </w:pPr>
      <w:r>
        <w:rPr>
          <w:rFonts w:ascii="Arial" w:hAnsi="Arial" w:cs="Arial"/>
        </w:rPr>
        <w:t>Set the cleaning supplies nearby.</w:t>
      </w:r>
    </w:p>
    <w:p w:rsidR="00FE2065" w:rsidRDefault="00FE2065">
      <w:pPr>
        <w:rPr>
          <w:rFonts w:ascii="Arial" w:hAnsi="Arial" w:cs="Arial"/>
        </w:rPr>
      </w:pPr>
      <w:r w:rsidRPr="00FE2065">
        <w:rPr>
          <w:rFonts w:ascii="Arial" w:hAnsi="Arial" w:cs="Arial"/>
          <w:noProof/>
          <w:sz w:val="20"/>
        </w:rPr>
        <w:pict>
          <v:group id="_x0000_s1108" style="position:absolute;margin-left:-36pt;margin-top:5.45pt;width:486pt;height:36pt;z-index:251659776" coordorigin="1080,8218" coordsize="9720,720">
            <v:oval id="_x0000_s1052" style="position:absolute;left:1080;top:8218;width:793;height:720" o:regroupid="5" fillcolor="black"/>
            <v:line id="_x0000_s1054" style="position:absolute" from="4254,8578" to="10800,8578" o:regroupid="5"/>
            <v:oval id="_x0000_s1055" style="position:absolute;left:3659;top:8218;width:793;height:720" o:regroupid="5" fillcolor="black"/>
            <v:shape id="_x0000_s1053" type="#_x0000_t202" style="position:absolute;left:1468;top:8218;width:2588;height:720" o:regroupid="5" fillcolor="black">
              <v:textbox style="mso-next-textbox:#_x0000_s1053">
                <w:txbxContent>
                  <w:p w:rsidR="00A045D3" w:rsidRDefault="00A045D3">
                    <w:pPr>
                      <w:pStyle w:val="Heading4"/>
                      <w:spacing w:before="60"/>
                      <w:jc w:val="center"/>
                    </w:pPr>
                    <w:r>
                      <w:t>INTRODUCING THE ACTIVITY</w:t>
                    </w:r>
                  </w:p>
                </w:txbxContent>
              </v:textbox>
            </v:shape>
          </v:group>
        </w:pict>
      </w:r>
    </w:p>
    <w:p w:rsidR="00FE2065" w:rsidRDefault="00FE2065">
      <w:pPr>
        <w:rPr>
          <w:rFonts w:ascii="Arial" w:hAnsi="Arial" w:cs="Arial"/>
        </w:rPr>
      </w:pPr>
    </w:p>
    <w:p w:rsidR="00FE2065" w:rsidRDefault="00FE2065">
      <w:pPr>
        <w:rPr>
          <w:rFonts w:ascii="Arial" w:hAnsi="Arial" w:cs="Arial"/>
        </w:rPr>
      </w:pPr>
    </w:p>
    <w:p w:rsidR="00FE2065" w:rsidRDefault="00FE2065">
      <w:pPr>
        <w:ind w:left="2160"/>
        <w:rPr>
          <w:rFonts w:ascii="Arial" w:hAnsi="Arial" w:cs="Arial"/>
        </w:rPr>
      </w:pPr>
    </w:p>
    <w:p w:rsidR="00FE2065" w:rsidRDefault="00FE2065">
      <w:pPr>
        <w:ind w:left="2520"/>
        <w:rPr>
          <w:rFonts w:ascii="Arial" w:hAnsi="Arial" w:cs="Arial"/>
        </w:rPr>
      </w:pPr>
      <w:r w:rsidRPr="00FE2065">
        <w:rPr>
          <w:rFonts w:ascii="Arial" w:hAnsi="Arial" w:cs="Arial"/>
          <w:noProof/>
          <w:sz w:val="20"/>
        </w:rPr>
        <w:pict>
          <v:shape id="_x0000_s1109" type="#_x0000_t202" style="position:absolute;left:0;text-align:left;margin-left:3pt;margin-top:11.8pt;width:99pt;height:180pt;z-index:251660800" stroked="f">
            <v:textbox style="mso-next-textbox:#_x0000_s1109">
              <w:txbxContent>
                <w:p w:rsidR="00A045D3" w:rsidRDefault="00A045D3">
                  <w:pPr>
                    <w:pStyle w:val="BodyText3"/>
                  </w:pPr>
                  <w:r>
                    <w:t>Let students speculate before offering answers to any questions.  The answers at the right are provided primarily for the teacher’s benefit.</w:t>
                  </w:r>
                </w:p>
              </w:txbxContent>
            </v:textbox>
          </v:shape>
        </w:pict>
      </w:r>
      <w:r w:rsidR="005E44B9">
        <w:rPr>
          <w:rFonts w:ascii="Arial" w:hAnsi="Arial" w:cs="Arial"/>
        </w:rPr>
        <w:t xml:space="preserve">Ask the students the following questions in </w:t>
      </w:r>
      <w:r w:rsidR="005E44B9">
        <w:rPr>
          <w:rFonts w:ascii="Arial" w:hAnsi="Arial" w:cs="Arial"/>
          <w:b/>
          <w:bCs/>
        </w:rPr>
        <w:t>bold</w:t>
      </w:r>
      <w:r w:rsidR="005E44B9">
        <w:rPr>
          <w:rFonts w:ascii="Arial" w:hAnsi="Arial" w:cs="Arial"/>
        </w:rPr>
        <w:t>.</w:t>
      </w:r>
    </w:p>
    <w:p w:rsidR="00FE2065" w:rsidRDefault="005E44B9">
      <w:pPr>
        <w:ind w:left="2520"/>
        <w:rPr>
          <w:rFonts w:ascii="Arial" w:hAnsi="Arial" w:cs="Arial"/>
        </w:rPr>
      </w:pPr>
      <w:r>
        <w:rPr>
          <w:rFonts w:ascii="Arial" w:hAnsi="Arial" w:cs="Arial"/>
        </w:rPr>
        <w:t xml:space="preserve">Possible student answers are shown in </w:t>
      </w:r>
      <w:r>
        <w:rPr>
          <w:rFonts w:ascii="Arial" w:hAnsi="Arial" w:cs="Arial"/>
          <w:i/>
          <w:iCs/>
        </w:rPr>
        <w:t>italics</w:t>
      </w:r>
      <w:r>
        <w:rPr>
          <w:rFonts w:ascii="Arial" w:hAnsi="Arial" w:cs="Arial"/>
        </w:rPr>
        <w:t>.</w:t>
      </w:r>
    </w:p>
    <w:p w:rsidR="00FE2065" w:rsidRDefault="00FE2065">
      <w:pPr>
        <w:ind w:left="2520"/>
        <w:rPr>
          <w:rFonts w:ascii="Arial" w:hAnsi="Arial" w:cs="Arial"/>
        </w:rPr>
      </w:pPr>
    </w:p>
    <w:p w:rsidR="00FE2065" w:rsidRDefault="005E44B9">
      <w:pPr>
        <w:pStyle w:val="BodyTextBold"/>
        <w:ind w:left="2520"/>
        <w:rPr>
          <w:rFonts w:cs="Arial"/>
        </w:rPr>
      </w:pPr>
      <w:r>
        <w:rPr>
          <w:rFonts w:cs="Arial"/>
        </w:rPr>
        <w:t>How do</w:t>
      </w:r>
      <w:r w:rsidR="00EA175D">
        <w:rPr>
          <w:rFonts w:cs="Arial"/>
        </w:rPr>
        <w:t>es</w:t>
      </w:r>
      <w:r>
        <w:rPr>
          <w:rFonts w:cs="Arial"/>
        </w:rPr>
        <w:t xml:space="preserve"> </w:t>
      </w:r>
      <w:r w:rsidR="00EA175D">
        <w:rPr>
          <w:rFonts w:cs="Arial"/>
        </w:rPr>
        <w:t>a computer or video game program</w:t>
      </w:r>
      <w:r>
        <w:rPr>
          <w:rFonts w:cs="Arial"/>
        </w:rPr>
        <w:t xml:space="preserve"> know what to do?</w:t>
      </w:r>
    </w:p>
    <w:p w:rsidR="00FE2065" w:rsidRDefault="005E44B9">
      <w:pPr>
        <w:pStyle w:val="BodyTextItalic"/>
        <w:ind w:left="2520"/>
        <w:rPr>
          <w:rFonts w:cs="Arial"/>
        </w:rPr>
      </w:pPr>
      <w:r>
        <w:rPr>
          <w:rFonts w:cs="Arial"/>
        </w:rPr>
        <w:t>The computers follow programs that people write.</w:t>
      </w:r>
    </w:p>
    <w:p w:rsidR="00FE2065" w:rsidRDefault="005E44B9">
      <w:pPr>
        <w:pStyle w:val="Procedure"/>
        <w:ind w:left="2520"/>
        <w:rPr>
          <w:rFonts w:cs="Arial"/>
        </w:rPr>
      </w:pPr>
      <w:r>
        <w:rPr>
          <w:rFonts w:cs="Arial"/>
        </w:rPr>
        <w:t>Ask the students if they know how to make a peanut butter and jelly sandwich.</w:t>
      </w:r>
    </w:p>
    <w:p w:rsidR="00FE2065" w:rsidRDefault="005E44B9">
      <w:pPr>
        <w:pStyle w:val="Procedure"/>
        <w:ind w:left="2520"/>
        <w:rPr>
          <w:rFonts w:cs="Arial"/>
        </w:rPr>
      </w:pPr>
      <w:r>
        <w:rPr>
          <w:rFonts w:cs="Arial"/>
        </w:rPr>
        <w:t xml:space="preserve">Explain to the class that they are going to write instructions to program a </w:t>
      </w:r>
      <w:r w:rsidR="00EA175D">
        <w:rPr>
          <w:rFonts w:cs="Arial"/>
        </w:rPr>
        <w:t>video game character</w:t>
      </w:r>
      <w:r>
        <w:rPr>
          <w:rFonts w:cs="Arial"/>
        </w:rPr>
        <w:t xml:space="preserve"> to make peanut butter and jelly sandwiches.  Point out the supplies: a loaf of bread, a jar of peanut butter, a jar of jelly, and a knife. </w:t>
      </w:r>
    </w:p>
    <w:p w:rsidR="00FE2065" w:rsidRDefault="005E44B9">
      <w:pPr>
        <w:pStyle w:val="BodyTextIndent3"/>
        <w:ind w:left="2520"/>
        <w:rPr>
          <w:b w:val="0"/>
          <w:bCs w:val="0"/>
        </w:rPr>
      </w:pPr>
      <w:r>
        <w:rPr>
          <w:b w:val="0"/>
          <w:bCs w:val="0"/>
        </w:rPr>
        <w:t>Introduce the “</w:t>
      </w:r>
      <w:r w:rsidR="00EA175D">
        <w:rPr>
          <w:b w:val="0"/>
          <w:bCs w:val="0"/>
        </w:rPr>
        <w:t>game character</w:t>
      </w:r>
      <w:r>
        <w:rPr>
          <w:b w:val="0"/>
          <w:bCs w:val="0"/>
        </w:rPr>
        <w:t>” to the class.  (</w:t>
      </w:r>
      <w:r w:rsidR="00A045D3">
        <w:rPr>
          <w:b w:val="0"/>
          <w:bCs w:val="0"/>
        </w:rPr>
        <w:t>Your partner</w:t>
      </w:r>
      <w:r w:rsidR="00EA175D">
        <w:rPr>
          <w:b w:val="0"/>
          <w:bCs w:val="0"/>
        </w:rPr>
        <w:t xml:space="preserve"> </w:t>
      </w:r>
      <w:r>
        <w:rPr>
          <w:b w:val="0"/>
          <w:bCs w:val="0"/>
        </w:rPr>
        <w:t xml:space="preserve">will be the </w:t>
      </w:r>
      <w:r w:rsidR="00EA175D">
        <w:rPr>
          <w:b w:val="0"/>
          <w:bCs w:val="0"/>
        </w:rPr>
        <w:t>character</w:t>
      </w:r>
      <w:r>
        <w:rPr>
          <w:b w:val="0"/>
          <w:bCs w:val="0"/>
        </w:rPr>
        <w:t>.)</w:t>
      </w:r>
    </w:p>
    <w:p w:rsidR="00FE2065" w:rsidRDefault="00FE2065">
      <w:pPr>
        <w:ind w:left="2160"/>
        <w:rPr>
          <w:rFonts w:ascii="Arial" w:hAnsi="Arial" w:cs="Arial"/>
        </w:rPr>
      </w:pPr>
    </w:p>
    <w:p w:rsidR="00FE2065" w:rsidRDefault="00FE2065">
      <w:pPr>
        <w:rPr>
          <w:rFonts w:ascii="Arial" w:hAnsi="Arial" w:cs="Arial"/>
        </w:rPr>
      </w:pPr>
      <w:r w:rsidRPr="00FE2065">
        <w:rPr>
          <w:rFonts w:ascii="Arial" w:hAnsi="Arial" w:cs="Arial"/>
          <w:noProof/>
          <w:sz w:val="20"/>
        </w:rPr>
        <w:pict>
          <v:group id="_x0000_s1056" style="position:absolute;margin-left:-36pt;margin-top:2.4pt;width:486pt;height:36pt;z-index:251653632" coordorigin="1980,10980" coordsize="8820,720">
            <v:oval id="_x0000_s1057" style="position:absolute;left:1980;top:10980;width:720;height:720" fillcolor="black"/>
            <v:shape id="_x0000_s1058" type="#_x0000_t202" style="position:absolute;left:2332;top:10980;width:2348;height:720" fillcolor="black">
              <v:textbox style="mso-next-textbox:#_x0000_s1058">
                <w:txbxContent>
                  <w:p w:rsidR="00A045D3" w:rsidRDefault="00A045D3">
                    <w:pPr>
                      <w:pStyle w:val="Heading4"/>
                      <w:jc w:val="center"/>
                    </w:pPr>
                    <w:r>
                      <w:t>CLASSROOM ACTIVITY</w:t>
                    </w:r>
                  </w:p>
                </w:txbxContent>
              </v:textbox>
            </v:shape>
            <v:line id="_x0000_s1059" style="position:absolute" from="4860,11340" to="10800,11340"/>
            <v:oval id="_x0000_s1060" style="position:absolute;left:4320;top:10980;width:720;height:720" fillcolor="black"/>
          </v:group>
        </w:pict>
      </w:r>
    </w:p>
    <w:p w:rsidR="00FE2065" w:rsidRDefault="00FE2065">
      <w:pPr>
        <w:rPr>
          <w:rFonts w:ascii="Arial" w:hAnsi="Arial" w:cs="Arial"/>
        </w:rPr>
      </w:pPr>
    </w:p>
    <w:p w:rsidR="00FE2065" w:rsidRDefault="00FE2065">
      <w:pPr>
        <w:rPr>
          <w:rFonts w:ascii="Arial" w:hAnsi="Arial" w:cs="Arial"/>
        </w:rPr>
      </w:pPr>
    </w:p>
    <w:p w:rsidR="00FE2065" w:rsidRDefault="00FE2065">
      <w:pPr>
        <w:ind w:left="720"/>
        <w:rPr>
          <w:rFonts w:ascii="Arial" w:hAnsi="Arial" w:cs="Arial"/>
          <w:i/>
          <w:iCs/>
        </w:rPr>
      </w:pPr>
    </w:p>
    <w:p w:rsidR="00FE2065" w:rsidRDefault="005E44B9">
      <w:pPr>
        <w:pStyle w:val="BodyText"/>
        <w:ind w:left="2520"/>
        <w:rPr>
          <w:color w:val="auto"/>
        </w:rPr>
      </w:pPr>
      <w:r>
        <w:rPr>
          <w:b w:val="0"/>
          <w:bCs w:val="0"/>
          <w:iCs/>
          <w:color w:val="auto"/>
        </w:rPr>
        <w:t>Note:</w:t>
      </w:r>
      <w:r>
        <w:rPr>
          <w:color w:val="auto"/>
        </w:rPr>
        <w:t xml:space="preserve"> </w:t>
      </w:r>
      <w:r>
        <w:rPr>
          <w:b w:val="0"/>
          <w:bCs w:val="0"/>
          <w:color w:val="auto"/>
        </w:rPr>
        <w:t xml:space="preserve">This is intended to be a silly activity.  Students will come up with instructions.  Try to follow the “literal” directions, not the students’ intended meaning.  The more imagination you have for “misunderstanding” ambiguous instructions, the more fun this activity will be for all.  For ideas, try watching “Mr. Noodle” in Elmo’s </w:t>
      </w:r>
      <w:proofErr w:type="spellStart"/>
      <w:r>
        <w:rPr>
          <w:b w:val="0"/>
          <w:bCs w:val="0"/>
          <w:color w:val="auto"/>
        </w:rPr>
        <w:t>World</w:t>
      </w:r>
      <w:r>
        <w:rPr>
          <w:b w:val="0"/>
          <w:bCs w:val="0"/>
          <w:color w:val="auto"/>
          <w:vertAlign w:val="superscript"/>
        </w:rPr>
        <w:t>TM</w:t>
      </w:r>
      <w:proofErr w:type="spellEnd"/>
      <w:r>
        <w:rPr>
          <w:b w:val="0"/>
          <w:bCs w:val="0"/>
          <w:color w:val="auto"/>
        </w:rPr>
        <w:t xml:space="preserve"> on Sesame </w:t>
      </w:r>
      <w:proofErr w:type="spellStart"/>
      <w:r>
        <w:rPr>
          <w:b w:val="0"/>
          <w:bCs w:val="0"/>
          <w:color w:val="auto"/>
        </w:rPr>
        <w:t>Street</w:t>
      </w:r>
      <w:r>
        <w:rPr>
          <w:b w:val="0"/>
          <w:bCs w:val="0"/>
          <w:color w:val="auto"/>
          <w:vertAlign w:val="superscript"/>
        </w:rPr>
        <w:t>TM</w:t>
      </w:r>
      <w:proofErr w:type="spellEnd"/>
      <w:r>
        <w:rPr>
          <w:b w:val="0"/>
          <w:bCs w:val="0"/>
          <w:color w:val="auto"/>
        </w:rPr>
        <w:t>.  This activity is intended to be in that style.</w:t>
      </w:r>
      <w:r w:rsidR="0083390F">
        <w:rPr>
          <w:b w:val="0"/>
          <w:bCs w:val="0"/>
          <w:color w:val="auto"/>
        </w:rPr>
        <w:t xml:space="preserve">  There is also a video of an OMSI educator doing this demo – ask Kristi or Kirsten.</w:t>
      </w:r>
    </w:p>
    <w:p w:rsidR="00FE2065" w:rsidRDefault="00FE2065">
      <w:pPr>
        <w:pStyle w:val="Procedure"/>
        <w:tabs>
          <w:tab w:val="left" w:pos="360"/>
        </w:tabs>
        <w:ind w:left="2520"/>
        <w:rPr>
          <w:rFonts w:cs="Arial"/>
        </w:rPr>
      </w:pPr>
    </w:p>
    <w:p w:rsidR="00FE2065" w:rsidRDefault="005E44B9">
      <w:pPr>
        <w:pStyle w:val="Procedure"/>
        <w:ind w:left="2520"/>
        <w:rPr>
          <w:rFonts w:cs="Arial"/>
        </w:rPr>
      </w:pPr>
      <w:r>
        <w:rPr>
          <w:rFonts w:cs="Arial"/>
        </w:rPr>
        <w:t>For example:</w:t>
      </w:r>
    </w:p>
    <w:tbl>
      <w:tblPr>
        <w:tblW w:w="6660" w:type="dxa"/>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60"/>
        <w:gridCol w:w="3600"/>
      </w:tblGrid>
      <w:tr w:rsidR="00FE2065">
        <w:tc>
          <w:tcPr>
            <w:tcW w:w="3060" w:type="dxa"/>
          </w:tcPr>
          <w:p w:rsidR="00FE2065" w:rsidRDefault="005E44B9">
            <w:pPr>
              <w:pStyle w:val="Procedure"/>
              <w:tabs>
                <w:tab w:val="left" w:pos="360"/>
              </w:tabs>
              <w:rPr>
                <w:rFonts w:cs="Arial"/>
              </w:rPr>
            </w:pPr>
            <w:r>
              <w:rPr>
                <w:rFonts w:cs="Arial"/>
              </w:rPr>
              <w:t>If the students say:</w:t>
            </w:r>
          </w:p>
        </w:tc>
        <w:tc>
          <w:tcPr>
            <w:tcW w:w="3600" w:type="dxa"/>
          </w:tcPr>
          <w:p w:rsidR="00FE2065" w:rsidRDefault="005E44B9">
            <w:pPr>
              <w:pStyle w:val="Procedure"/>
              <w:tabs>
                <w:tab w:val="left" w:pos="360"/>
              </w:tabs>
              <w:rPr>
                <w:rFonts w:cs="Arial"/>
              </w:rPr>
            </w:pPr>
            <w:r>
              <w:rPr>
                <w:rFonts w:cs="Arial"/>
              </w:rPr>
              <w:t>You should:</w:t>
            </w:r>
          </w:p>
        </w:tc>
      </w:tr>
      <w:tr w:rsidR="00FE2065">
        <w:tc>
          <w:tcPr>
            <w:tcW w:w="3060" w:type="dxa"/>
          </w:tcPr>
          <w:p w:rsidR="00FE2065" w:rsidRDefault="005E44B9">
            <w:pPr>
              <w:pStyle w:val="Procedure"/>
              <w:tabs>
                <w:tab w:val="left" w:pos="360"/>
              </w:tabs>
              <w:rPr>
                <w:rFonts w:cs="Arial"/>
              </w:rPr>
            </w:pPr>
            <w:r>
              <w:rPr>
                <w:rFonts w:cs="Arial"/>
                <w:i/>
                <w:iCs/>
              </w:rPr>
              <w:t>“Get two pieces of bread.”</w:t>
            </w:r>
          </w:p>
        </w:tc>
        <w:tc>
          <w:tcPr>
            <w:tcW w:w="3600" w:type="dxa"/>
          </w:tcPr>
          <w:p w:rsidR="00FE2065" w:rsidRDefault="005E44B9">
            <w:pPr>
              <w:pStyle w:val="Procedure"/>
              <w:tabs>
                <w:tab w:val="left" w:pos="360"/>
              </w:tabs>
              <w:rPr>
                <w:rFonts w:cs="Arial"/>
              </w:rPr>
            </w:pPr>
            <w:r>
              <w:rPr>
                <w:rFonts w:cs="Arial"/>
              </w:rPr>
              <w:t>Rip open the bag in the middle, and tear two crouton-sized lumps off of one slice.</w:t>
            </w:r>
          </w:p>
        </w:tc>
      </w:tr>
      <w:tr w:rsidR="00FE2065">
        <w:tc>
          <w:tcPr>
            <w:tcW w:w="3060" w:type="dxa"/>
          </w:tcPr>
          <w:p w:rsidR="00FE2065" w:rsidRDefault="005E44B9">
            <w:pPr>
              <w:pStyle w:val="Procedure"/>
              <w:tabs>
                <w:tab w:val="left" w:pos="360"/>
              </w:tabs>
              <w:rPr>
                <w:rFonts w:cs="Arial"/>
              </w:rPr>
            </w:pPr>
            <w:r>
              <w:rPr>
                <w:rFonts w:cs="Arial"/>
                <w:i/>
                <w:iCs/>
              </w:rPr>
              <w:t>“Put the peanut butter on the bread.”</w:t>
            </w:r>
          </w:p>
        </w:tc>
        <w:tc>
          <w:tcPr>
            <w:tcW w:w="3600" w:type="dxa"/>
          </w:tcPr>
          <w:p w:rsidR="00FE2065" w:rsidRDefault="005E44B9">
            <w:pPr>
              <w:pStyle w:val="Procedure"/>
              <w:tabs>
                <w:tab w:val="left" w:pos="360"/>
              </w:tabs>
              <w:rPr>
                <w:rFonts w:cs="Arial"/>
              </w:rPr>
            </w:pPr>
            <w:r>
              <w:rPr>
                <w:rFonts w:cs="Arial"/>
              </w:rPr>
              <w:t>Crush the bread with the jar of peanut butter.</w:t>
            </w:r>
          </w:p>
        </w:tc>
      </w:tr>
      <w:tr w:rsidR="00FE2065">
        <w:tc>
          <w:tcPr>
            <w:tcW w:w="3060" w:type="dxa"/>
          </w:tcPr>
          <w:p w:rsidR="00FE2065" w:rsidRDefault="005E44B9">
            <w:pPr>
              <w:pStyle w:val="Procedure"/>
              <w:tabs>
                <w:tab w:val="left" w:pos="360"/>
              </w:tabs>
              <w:rPr>
                <w:rFonts w:cs="Arial"/>
              </w:rPr>
            </w:pPr>
            <w:r>
              <w:rPr>
                <w:rFonts w:cs="Arial"/>
                <w:i/>
                <w:iCs/>
              </w:rPr>
              <w:t>“Pick up the knife.”</w:t>
            </w:r>
          </w:p>
        </w:tc>
        <w:tc>
          <w:tcPr>
            <w:tcW w:w="3600" w:type="dxa"/>
          </w:tcPr>
          <w:p w:rsidR="00FE2065" w:rsidRDefault="005E44B9">
            <w:pPr>
              <w:pStyle w:val="Procedure"/>
              <w:tabs>
                <w:tab w:val="left" w:pos="360"/>
              </w:tabs>
              <w:rPr>
                <w:rFonts w:cs="Arial"/>
              </w:rPr>
            </w:pPr>
            <w:r>
              <w:rPr>
                <w:rFonts w:cs="Arial"/>
              </w:rPr>
              <w:t>Pick it up from the blade end, not the handle.</w:t>
            </w:r>
          </w:p>
        </w:tc>
      </w:tr>
      <w:tr w:rsidR="00FE2065">
        <w:tc>
          <w:tcPr>
            <w:tcW w:w="3060" w:type="dxa"/>
          </w:tcPr>
          <w:p w:rsidR="00FE2065" w:rsidRDefault="005E44B9">
            <w:pPr>
              <w:pStyle w:val="Procedure"/>
              <w:tabs>
                <w:tab w:val="left" w:pos="360"/>
              </w:tabs>
              <w:rPr>
                <w:rFonts w:cs="Arial"/>
              </w:rPr>
            </w:pPr>
            <w:r>
              <w:rPr>
                <w:rFonts w:cs="Arial"/>
                <w:i/>
                <w:iCs/>
              </w:rPr>
              <w:t>“Scoop out some peanut butter”</w:t>
            </w:r>
          </w:p>
        </w:tc>
        <w:tc>
          <w:tcPr>
            <w:tcW w:w="3600" w:type="dxa"/>
          </w:tcPr>
          <w:p w:rsidR="00FE2065" w:rsidRDefault="005E44B9">
            <w:pPr>
              <w:pStyle w:val="Procedure"/>
              <w:tabs>
                <w:tab w:val="left" w:pos="360"/>
              </w:tabs>
              <w:rPr>
                <w:rFonts w:cs="Arial"/>
              </w:rPr>
            </w:pPr>
            <w:r>
              <w:rPr>
                <w:rFonts w:cs="Arial"/>
              </w:rPr>
              <w:t>Use your hand if they don’t specify the knife.</w:t>
            </w:r>
          </w:p>
        </w:tc>
      </w:tr>
    </w:tbl>
    <w:p w:rsidR="00FE2065" w:rsidRDefault="00FE2065">
      <w:pPr>
        <w:pStyle w:val="Procedure"/>
        <w:tabs>
          <w:tab w:val="left" w:pos="360"/>
        </w:tabs>
        <w:ind w:left="2520"/>
        <w:rPr>
          <w:rFonts w:cs="Arial"/>
        </w:rPr>
      </w:pPr>
    </w:p>
    <w:p w:rsidR="00FE2065" w:rsidRDefault="005E44B9">
      <w:pPr>
        <w:ind w:left="2520"/>
        <w:rPr>
          <w:rFonts w:ascii="Arial" w:hAnsi="Arial" w:cs="Arial"/>
        </w:rPr>
      </w:pPr>
      <w:r>
        <w:rPr>
          <w:rFonts w:ascii="Arial" w:hAnsi="Arial" w:cs="Arial"/>
        </w:rPr>
        <w:t>The more creative you can be in “misunderstanding” the instructions, the better the activity.</w:t>
      </w:r>
    </w:p>
    <w:p w:rsidR="00A045D3" w:rsidRDefault="00A045D3">
      <w:pPr>
        <w:ind w:left="2520"/>
        <w:rPr>
          <w:rFonts w:ascii="Arial" w:hAnsi="Arial" w:cs="Arial"/>
        </w:rPr>
      </w:pPr>
    </w:p>
    <w:p w:rsidR="00A045D3" w:rsidRDefault="00A045D3">
      <w:pPr>
        <w:ind w:left="2520"/>
        <w:rPr>
          <w:rFonts w:ascii="Arial" w:hAnsi="Arial" w:cs="Arial"/>
          <w:b/>
          <w:bCs/>
        </w:rPr>
      </w:pPr>
      <w:r>
        <w:rPr>
          <w:rFonts w:ascii="Arial" w:hAnsi="Arial" w:cs="Arial"/>
        </w:rPr>
        <w:t>Once the audience picks up on the silliness and your willingness to follow literal directions, they may turn mean: “Put the peanut butter on your face!” is a common instruction.  You can follow these instructions to a point if you’d like, or a “DOES NOT COMPUTE.” is always a good way out, and your partner writing down instructions can guide the audience suggestions back to the task at hand.</w:t>
      </w:r>
    </w:p>
    <w:p w:rsidR="00EA175D" w:rsidRDefault="00EA175D">
      <w:pPr>
        <w:ind w:left="720"/>
        <w:jc w:val="center"/>
        <w:rPr>
          <w:rFonts w:ascii="Arial" w:hAnsi="Arial" w:cs="Arial"/>
          <w:b/>
          <w:bCs/>
          <w:sz w:val="36"/>
        </w:rPr>
      </w:pPr>
      <w:r>
        <w:rPr>
          <w:rFonts w:ascii="Arial" w:hAnsi="Arial" w:cs="Arial"/>
          <w:b/>
          <w:bCs/>
          <w:noProof/>
          <w:sz w:val="36"/>
        </w:rPr>
        <w:pict>
          <v:group id="_x0000_s1142" style="position:absolute;left:0;text-align:left;margin-left:-57.45pt;margin-top:10.4pt;width:486pt;height:36pt;z-index:251667968" coordorigin="1980,10980" coordsize="8820,720">
            <v:oval id="_x0000_s1143" style="position:absolute;left:1980;top:10980;width:720;height:720" fillcolor="black"/>
            <v:shape id="_x0000_s1144" type="#_x0000_t202" style="position:absolute;left:2332;top:10980;width:2348;height:720" fillcolor="black">
              <v:textbox style="mso-next-textbox:#_x0000_s1144">
                <w:txbxContent>
                  <w:p w:rsidR="00A045D3" w:rsidRPr="00EA175D" w:rsidRDefault="00A045D3" w:rsidP="00EA175D">
                    <w:pPr>
                      <w:pStyle w:val="Heading4"/>
                      <w:jc w:val="center"/>
                      <w:rPr>
                        <w:sz w:val="16"/>
                        <w:szCs w:val="16"/>
                      </w:rPr>
                    </w:pPr>
                  </w:p>
                  <w:p w:rsidR="00A045D3" w:rsidRDefault="00A045D3" w:rsidP="00EA175D">
                    <w:pPr>
                      <w:pStyle w:val="Heading4"/>
                      <w:jc w:val="center"/>
                    </w:pPr>
                    <w:r>
                      <w:t>PROCEDURE</w:t>
                    </w:r>
                  </w:p>
                </w:txbxContent>
              </v:textbox>
            </v:shape>
            <v:line id="_x0000_s1145" style="position:absolute" from="4860,11340" to="10800,11340"/>
            <v:oval id="_x0000_s1146" style="position:absolute;left:4320;top:10980;width:720;height:720" fillcolor="black"/>
          </v:group>
        </w:pict>
      </w:r>
    </w:p>
    <w:p w:rsidR="00EA175D" w:rsidRDefault="00EA175D">
      <w:pPr>
        <w:rPr>
          <w:rFonts w:ascii="Arial" w:hAnsi="Arial" w:cs="Arial"/>
          <w:b/>
          <w:bCs/>
        </w:rPr>
      </w:pPr>
    </w:p>
    <w:p w:rsidR="00EA175D" w:rsidRDefault="00EA175D">
      <w:pPr>
        <w:rPr>
          <w:rFonts w:ascii="Arial" w:hAnsi="Arial" w:cs="Arial"/>
          <w:b/>
          <w:bCs/>
        </w:rPr>
      </w:pPr>
    </w:p>
    <w:p w:rsidR="00FE2065" w:rsidRDefault="00FE2065">
      <w:pPr>
        <w:rPr>
          <w:rFonts w:ascii="Arial" w:hAnsi="Arial" w:cs="Arial"/>
          <w:b/>
          <w:bCs/>
        </w:rPr>
      </w:pPr>
      <w:r w:rsidRPr="00FE2065">
        <w:rPr>
          <w:rFonts w:ascii="Arial" w:hAnsi="Arial" w:cs="Arial"/>
          <w:b/>
          <w:bCs/>
          <w:noProof/>
          <w:sz w:val="20"/>
        </w:rPr>
        <w:pict>
          <v:shape id="_x0000_s1087" type="#_x0000_t202" style="position:absolute;margin-left:-36pt;margin-top:12.6pt;width:27pt;height:27pt;z-index:251661824" o:regroupid="6" fillcolor="black">
            <v:textbox style="mso-next-textbox:#_x0000_s1087">
              <w:txbxContent>
                <w:p w:rsidR="00A045D3" w:rsidRDefault="00A045D3">
                  <w:pPr>
                    <w:pStyle w:val="Heading4"/>
                    <w:spacing w:before="60"/>
                    <w:jc w:val="center"/>
                  </w:pPr>
                  <w:r>
                    <w:t>1</w:t>
                  </w:r>
                </w:p>
              </w:txbxContent>
            </v:textbox>
          </v:shape>
        </w:pict>
      </w:r>
    </w:p>
    <w:p w:rsidR="00FE2065" w:rsidRDefault="005E44B9">
      <w:pPr>
        <w:pStyle w:val="Header"/>
        <w:tabs>
          <w:tab w:val="clear" w:pos="4320"/>
          <w:tab w:val="clear" w:pos="8640"/>
        </w:tabs>
        <w:spacing w:before="120"/>
        <w:rPr>
          <w:rFonts w:ascii="Arial" w:hAnsi="Arial" w:cs="Arial"/>
          <w:b/>
          <w:bCs/>
        </w:rPr>
      </w:pPr>
      <w:r>
        <w:rPr>
          <w:rFonts w:ascii="Arial" w:hAnsi="Arial" w:cs="Arial"/>
          <w:b/>
          <w:bCs/>
        </w:rPr>
        <w:t xml:space="preserve">Ask the students to give the </w:t>
      </w:r>
      <w:r w:rsidR="00EA175D">
        <w:rPr>
          <w:rFonts w:ascii="Arial" w:hAnsi="Arial" w:cs="Arial"/>
          <w:b/>
          <w:bCs/>
        </w:rPr>
        <w:t>game character</w:t>
      </w:r>
      <w:r>
        <w:rPr>
          <w:rFonts w:ascii="Arial" w:hAnsi="Arial" w:cs="Arial"/>
          <w:b/>
          <w:bCs/>
        </w:rPr>
        <w:t xml:space="preserve"> instructions.</w:t>
      </w:r>
    </w:p>
    <w:p w:rsidR="00FE2065" w:rsidRDefault="00FE2065">
      <w:pPr>
        <w:pStyle w:val="Header"/>
        <w:tabs>
          <w:tab w:val="clear" w:pos="4320"/>
          <w:tab w:val="clear" w:pos="8640"/>
        </w:tabs>
        <w:rPr>
          <w:rFonts w:ascii="Arial" w:hAnsi="Arial" w:cs="Arial"/>
        </w:rPr>
      </w:pPr>
    </w:p>
    <w:p w:rsidR="00FE2065" w:rsidRDefault="005E44B9">
      <w:pPr>
        <w:pStyle w:val="Header"/>
        <w:numPr>
          <w:ilvl w:val="1"/>
          <w:numId w:val="9"/>
        </w:numPr>
        <w:tabs>
          <w:tab w:val="clear" w:pos="3600"/>
          <w:tab w:val="clear" w:pos="4320"/>
          <w:tab w:val="clear" w:pos="8640"/>
        </w:tabs>
        <w:ind w:left="360"/>
        <w:rPr>
          <w:rFonts w:ascii="Arial" w:hAnsi="Arial" w:cs="Arial"/>
        </w:rPr>
      </w:pPr>
      <w:r>
        <w:rPr>
          <w:rFonts w:ascii="Arial" w:hAnsi="Arial" w:cs="Arial"/>
          <w:b/>
          <w:bCs/>
        </w:rPr>
        <w:t xml:space="preserve">The </w:t>
      </w:r>
      <w:r w:rsidR="00EA175D">
        <w:rPr>
          <w:rFonts w:ascii="Arial" w:hAnsi="Arial" w:cs="Arial"/>
          <w:b/>
          <w:bCs/>
        </w:rPr>
        <w:t>character</w:t>
      </w:r>
      <w:r>
        <w:rPr>
          <w:rFonts w:ascii="Arial" w:hAnsi="Arial" w:cs="Arial"/>
          <w:b/>
          <w:bCs/>
        </w:rPr>
        <w:t xml:space="preserve"> must follow the students’ instructions exactly.</w:t>
      </w:r>
    </w:p>
    <w:p w:rsidR="00FE2065" w:rsidRDefault="005E44B9">
      <w:pPr>
        <w:pStyle w:val="Header"/>
        <w:numPr>
          <w:ilvl w:val="1"/>
          <w:numId w:val="9"/>
        </w:numPr>
        <w:tabs>
          <w:tab w:val="clear" w:pos="3600"/>
          <w:tab w:val="clear" w:pos="4320"/>
          <w:tab w:val="clear" w:pos="8640"/>
        </w:tabs>
        <w:ind w:left="360"/>
        <w:rPr>
          <w:rFonts w:ascii="Arial" w:hAnsi="Arial" w:cs="Arial"/>
        </w:rPr>
      </w:pPr>
      <w:r>
        <w:rPr>
          <w:rFonts w:ascii="Arial" w:hAnsi="Arial" w:cs="Arial"/>
        </w:rPr>
        <w:lastRenderedPageBreak/>
        <w:t xml:space="preserve">The instructions will be unclear and steps will be missing (like using a </w:t>
      </w:r>
      <w:proofErr w:type="gramStart"/>
      <w:r>
        <w:rPr>
          <w:rFonts w:ascii="Arial" w:hAnsi="Arial" w:cs="Arial"/>
        </w:rPr>
        <w:t>knife,</w:t>
      </w:r>
      <w:proofErr w:type="gramEnd"/>
      <w:r>
        <w:rPr>
          <w:rFonts w:ascii="Arial" w:hAnsi="Arial" w:cs="Arial"/>
        </w:rPr>
        <w:t xml:space="preserve"> or the bread).</w:t>
      </w:r>
    </w:p>
    <w:p w:rsidR="00FE2065" w:rsidRDefault="005E44B9">
      <w:pPr>
        <w:pStyle w:val="Header"/>
        <w:numPr>
          <w:ilvl w:val="1"/>
          <w:numId w:val="9"/>
        </w:numPr>
        <w:tabs>
          <w:tab w:val="clear" w:pos="3600"/>
          <w:tab w:val="clear" w:pos="4320"/>
          <w:tab w:val="clear" w:pos="8640"/>
        </w:tabs>
        <w:ind w:left="360"/>
        <w:rPr>
          <w:rFonts w:ascii="Arial" w:hAnsi="Arial" w:cs="Arial"/>
        </w:rPr>
      </w:pPr>
      <w:r>
        <w:rPr>
          <w:rFonts w:ascii="Arial" w:hAnsi="Arial" w:cs="Arial"/>
        </w:rPr>
        <w:t>Remind the students to speak one at a time, and encourage participation from all.</w:t>
      </w:r>
    </w:p>
    <w:p w:rsidR="00FE2065" w:rsidRDefault="00FE2065">
      <w:pPr>
        <w:pStyle w:val="Header"/>
        <w:tabs>
          <w:tab w:val="clear" w:pos="4320"/>
          <w:tab w:val="clear" w:pos="8640"/>
        </w:tabs>
        <w:rPr>
          <w:rFonts w:ascii="Arial" w:hAnsi="Arial" w:cs="Arial"/>
        </w:rPr>
      </w:pPr>
      <w:r w:rsidRPr="00FE2065">
        <w:rPr>
          <w:rFonts w:ascii="Arial" w:hAnsi="Arial" w:cs="Arial"/>
          <w:b/>
          <w:bCs/>
          <w:noProof/>
          <w:sz w:val="20"/>
        </w:rPr>
        <w:pict>
          <v:shape id="_x0000_s1094" type="#_x0000_t202" style="position:absolute;margin-left:-36pt;margin-top:4.8pt;width:27pt;height:28.8pt;z-index:251656704" o:regroupid="7" fillcolor="black">
            <v:textbox style="mso-next-textbox:#_x0000_s1094">
              <w:txbxContent>
                <w:p w:rsidR="00A045D3" w:rsidRDefault="00A045D3">
                  <w:pPr>
                    <w:pStyle w:val="Heading4"/>
                    <w:spacing w:before="60"/>
                    <w:jc w:val="center"/>
                  </w:pPr>
                  <w:r>
                    <w:t>2</w:t>
                  </w:r>
                </w:p>
              </w:txbxContent>
            </v:textbox>
          </v:shape>
        </w:pict>
      </w:r>
    </w:p>
    <w:p w:rsidR="00FE2065" w:rsidRDefault="005E44B9">
      <w:pPr>
        <w:pStyle w:val="Header"/>
        <w:tabs>
          <w:tab w:val="clear" w:pos="4320"/>
          <w:tab w:val="clear" w:pos="8640"/>
        </w:tabs>
        <w:rPr>
          <w:rFonts w:ascii="Arial" w:hAnsi="Arial" w:cs="Arial"/>
          <w:b/>
          <w:bCs/>
        </w:rPr>
      </w:pPr>
      <w:r>
        <w:rPr>
          <w:rFonts w:ascii="Arial" w:hAnsi="Arial" w:cs="Arial"/>
          <w:b/>
          <w:bCs/>
        </w:rPr>
        <w:t>As students create instructions, you will write them down.</w:t>
      </w:r>
    </w:p>
    <w:p w:rsidR="00FE2065" w:rsidRDefault="00FE2065">
      <w:pPr>
        <w:pStyle w:val="Header"/>
        <w:tabs>
          <w:tab w:val="clear" w:pos="4320"/>
          <w:tab w:val="clear" w:pos="8640"/>
        </w:tabs>
        <w:rPr>
          <w:rFonts w:ascii="Arial" w:hAnsi="Arial" w:cs="Arial"/>
        </w:rPr>
      </w:pPr>
    </w:p>
    <w:p w:rsidR="00FE2065" w:rsidRDefault="00EA175D">
      <w:pPr>
        <w:pStyle w:val="Header"/>
        <w:numPr>
          <w:ilvl w:val="1"/>
          <w:numId w:val="9"/>
        </w:numPr>
        <w:tabs>
          <w:tab w:val="clear" w:pos="3600"/>
          <w:tab w:val="clear" w:pos="4320"/>
          <w:tab w:val="clear" w:pos="8640"/>
        </w:tabs>
        <w:ind w:left="360"/>
        <w:rPr>
          <w:rFonts w:ascii="Arial" w:hAnsi="Arial" w:cs="Arial"/>
        </w:rPr>
      </w:pPr>
      <w:r>
        <w:rPr>
          <w:rFonts w:ascii="Arial" w:hAnsi="Arial" w:cs="Arial"/>
        </w:rPr>
        <w:t xml:space="preserve">(It is handy if you have a </w:t>
      </w:r>
      <w:r w:rsidR="005E44B9">
        <w:rPr>
          <w:rFonts w:ascii="Arial" w:hAnsi="Arial" w:cs="Arial"/>
        </w:rPr>
        <w:t xml:space="preserve">helper, so one </w:t>
      </w:r>
      <w:r>
        <w:rPr>
          <w:rFonts w:ascii="Arial" w:hAnsi="Arial" w:cs="Arial"/>
        </w:rPr>
        <w:t>person</w:t>
      </w:r>
      <w:r w:rsidR="005E44B9">
        <w:rPr>
          <w:rFonts w:ascii="Arial" w:hAnsi="Arial" w:cs="Arial"/>
        </w:rPr>
        <w:t xml:space="preserve"> can be the </w:t>
      </w:r>
      <w:r>
        <w:rPr>
          <w:rFonts w:ascii="Arial" w:hAnsi="Arial" w:cs="Arial"/>
        </w:rPr>
        <w:t>character</w:t>
      </w:r>
      <w:r w:rsidR="005E44B9">
        <w:rPr>
          <w:rFonts w:ascii="Arial" w:hAnsi="Arial" w:cs="Arial"/>
        </w:rPr>
        <w:t xml:space="preserve">, and the other writes the instructions down.) </w:t>
      </w:r>
    </w:p>
    <w:p w:rsidR="00FE2065" w:rsidRDefault="005E44B9">
      <w:pPr>
        <w:pStyle w:val="Header"/>
        <w:numPr>
          <w:ilvl w:val="1"/>
          <w:numId w:val="9"/>
        </w:numPr>
        <w:tabs>
          <w:tab w:val="clear" w:pos="3600"/>
          <w:tab w:val="clear" w:pos="4320"/>
          <w:tab w:val="clear" w:pos="8640"/>
        </w:tabs>
        <w:ind w:left="360"/>
        <w:rPr>
          <w:rFonts w:ascii="Arial" w:hAnsi="Arial" w:cs="Arial"/>
        </w:rPr>
      </w:pPr>
      <w:r>
        <w:rPr>
          <w:rFonts w:ascii="Arial" w:hAnsi="Arial" w:cs="Arial"/>
        </w:rPr>
        <w:t xml:space="preserve">Create two lists of instructions, one for </w:t>
      </w:r>
      <w:r w:rsidR="00EA175D">
        <w:rPr>
          <w:rFonts w:ascii="Arial" w:hAnsi="Arial" w:cs="Arial"/>
        </w:rPr>
        <w:t>game characters</w:t>
      </w:r>
      <w:r>
        <w:rPr>
          <w:rFonts w:ascii="Arial" w:hAnsi="Arial" w:cs="Arial"/>
        </w:rPr>
        <w:t xml:space="preserve"> and one for people who didn’t know how to make a sandwich. </w:t>
      </w:r>
    </w:p>
    <w:p w:rsidR="00FE2065" w:rsidRDefault="005E44B9">
      <w:pPr>
        <w:pStyle w:val="Header"/>
        <w:numPr>
          <w:ilvl w:val="1"/>
          <w:numId w:val="9"/>
        </w:numPr>
        <w:tabs>
          <w:tab w:val="clear" w:pos="3600"/>
          <w:tab w:val="clear" w:pos="4320"/>
          <w:tab w:val="clear" w:pos="8640"/>
        </w:tabs>
        <w:ind w:left="360"/>
        <w:rPr>
          <w:rFonts w:ascii="Arial" w:hAnsi="Arial" w:cs="Arial"/>
        </w:rPr>
      </w:pPr>
      <w:r>
        <w:rPr>
          <w:rFonts w:ascii="Arial" w:hAnsi="Arial" w:cs="Arial"/>
        </w:rPr>
        <w:t xml:space="preserve">For each instruction, write down the commands it took for the </w:t>
      </w:r>
      <w:r w:rsidR="00EA175D">
        <w:rPr>
          <w:rFonts w:ascii="Arial" w:hAnsi="Arial" w:cs="Arial"/>
        </w:rPr>
        <w:t xml:space="preserve">game </w:t>
      </w:r>
      <w:r w:rsidR="00502B79">
        <w:rPr>
          <w:rFonts w:ascii="Arial" w:hAnsi="Arial" w:cs="Arial"/>
        </w:rPr>
        <w:t>character to</w:t>
      </w:r>
      <w:r>
        <w:rPr>
          <w:rFonts w:ascii="Arial" w:hAnsi="Arial" w:cs="Arial"/>
        </w:rPr>
        <w:t xml:space="preserve"> correctly finish the task, showing all the detail that was required. </w:t>
      </w:r>
    </w:p>
    <w:p w:rsidR="00FE2065" w:rsidRDefault="005E44B9">
      <w:pPr>
        <w:pStyle w:val="Header"/>
        <w:numPr>
          <w:ilvl w:val="1"/>
          <w:numId w:val="9"/>
        </w:numPr>
        <w:tabs>
          <w:tab w:val="clear" w:pos="3600"/>
          <w:tab w:val="clear" w:pos="4320"/>
          <w:tab w:val="clear" w:pos="8640"/>
        </w:tabs>
        <w:ind w:left="360"/>
        <w:rPr>
          <w:rFonts w:ascii="Arial" w:hAnsi="Arial" w:cs="Arial"/>
        </w:rPr>
      </w:pPr>
      <w:r>
        <w:rPr>
          <w:rFonts w:ascii="Arial" w:hAnsi="Arial" w:cs="Arial"/>
        </w:rPr>
        <w:t>Contrast these instructions with the human steps, showing how people can interpret and understand vague or unclear commands.</w:t>
      </w:r>
    </w:p>
    <w:p w:rsidR="00FE2065" w:rsidRDefault="00FE2065">
      <w:pPr>
        <w:pStyle w:val="Header"/>
        <w:tabs>
          <w:tab w:val="clear" w:pos="4320"/>
          <w:tab w:val="clear" w:pos="8640"/>
        </w:tabs>
        <w:rPr>
          <w:rFonts w:ascii="Arial" w:hAnsi="Arial" w:cs="Arial"/>
        </w:rPr>
      </w:pPr>
    </w:p>
    <w:p w:rsidR="00FE2065" w:rsidRDefault="005E44B9">
      <w:pPr>
        <w:pStyle w:val="ListBullet"/>
        <w:numPr>
          <w:ilvl w:val="0"/>
          <w:numId w:val="0"/>
        </w:numPr>
        <w:ind w:left="360"/>
      </w:pPr>
      <w:r>
        <w:t>Students will naturally say instructions that work better for humans.  At each step, you will:</w:t>
      </w:r>
    </w:p>
    <w:p w:rsidR="00FE2065" w:rsidRDefault="005E44B9">
      <w:pPr>
        <w:pStyle w:val="ListBullet"/>
        <w:numPr>
          <w:ilvl w:val="0"/>
          <w:numId w:val="21"/>
        </w:numPr>
        <w:spacing w:after="0"/>
      </w:pPr>
      <w:r>
        <w:t>Mess up the instruction.</w:t>
      </w:r>
    </w:p>
    <w:p w:rsidR="00FE2065" w:rsidRDefault="005E44B9">
      <w:pPr>
        <w:pStyle w:val="ListBullet"/>
        <w:numPr>
          <w:ilvl w:val="0"/>
          <w:numId w:val="21"/>
        </w:numPr>
        <w:spacing w:after="0"/>
      </w:pPr>
      <w:r>
        <w:t xml:space="preserve">Record the instruction as a good example of a human instruction. </w:t>
      </w:r>
    </w:p>
    <w:p w:rsidR="00FE2065" w:rsidRDefault="005E44B9">
      <w:pPr>
        <w:pStyle w:val="ListBullet"/>
        <w:numPr>
          <w:ilvl w:val="0"/>
          <w:numId w:val="21"/>
        </w:numPr>
        <w:spacing w:after="0"/>
      </w:pPr>
      <w:r>
        <w:t>Have the students revise the instruction.</w:t>
      </w:r>
    </w:p>
    <w:p w:rsidR="00FE2065" w:rsidRDefault="005E44B9">
      <w:pPr>
        <w:pStyle w:val="Procedure"/>
        <w:numPr>
          <w:ilvl w:val="0"/>
          <w:numId w:val="21"/>
        </w:numPr>
        <w:tabs>
          <w:tab w:val="left" w:pos="360"/>
        </w:tabs>
        <w:spacing w:after="0"/>
        <w:rPr>
          <w:rFonts w:cs="Arial"/>
        </w:rPr>
      </w:pPr>
      <w:r>
        <w:rPr>
          <w:rFonts w:cs="Arial"/>
        </w:rPr>
        <w:t xml:space="preserve">Follow the revised instruction </w:t>
      </w:r>
      <w:r>
        <w:rPr>
          <w:rFonts w:cs="Arial"/>
          <w:b/>
          <w:bCs/>
        </w:rPr>
        <w:t>exactly</w:t>
      </w:r>
      <w:r>
        <w:rPr>
          <w:rFonts w:cs="Arial"/>
        </w:rPr>
        <w:t>.</w:t>
      </w:r>
    </w:p>
    <w:p w:rsidR="00FE2065" w:rsidRDefault="005E44B9">
      <w:pPr>
        <w:pStyle w:val="Procedure"/>
        <w:numPr>
          <w:ilvl w:val="0"/>
          <w:numId w:val="21"/>
        </w:numPr>
        <w:tabs>
          <w:tab w:val="left" w:pos="360"/>
        </w:tabs>
        <w:spacing w:after="0"/>
      </w:pPr>
      <w:r>
        <w:t>Repeat until the instruction is extremely precise.</w:t>
      </w:r>
    </w:p>
    <w:p w:rsidR="00FE2065" w:rsidRDefault="005E44B9">
      <w:pPr>
        <w:pStyle w:val="Procedure"/>
        <w:numPr>
          <w:ilvl w:val="0"/>
          <w:numId w:val="21"/>
        </w:numPr>
        <w:tabs>
          <w:tab w:val="left" w:pos="360"/>
        </w:tabs>
        <w:spacing w:after="0"/>
      </w:pPr>
      <w:r>
        <w:t xml:space="preserve">Record the good </w:t>
      </w:r>
      <w:r w:rsidR="00EA175D">
        <w:t>game character</w:t>
      </w:r>
      <w:r>
        <w:t xml:space="preserve"> instruction.</w:t>
      </w:r>
    </w:p>
    <w:p w:rsidR="00FE2065" w:rsidRDefault="00FE2065">
      <w:pPr>
        <w:pStyle w:val="Header"/>
        <w:tabs>
          <w:tab w:val="clear" w:pos="4320"/>
          <w:tab w:val="clear" w:pos="8640"/>
        </w:tabs>
        <w:rPr>
          <w:rFonts w:ascii="Arial" w:hAnsi="Arial" w:cs="Arial"/>
        </w:rPr>
      </w:pPr>
      <w:r w:rsidRPr="00FE2065">
        <w:rPr>
          <w:rFonts w:ascii="Arial" w:hAnsi="Arial" w:cs="Arial"/>
          <w:b/>
          <w:bCs/>
          <w:noProof/>
          <w:sz w:val="20"/>
        </w:rPr>
        <w:pict>
          <v:shape id="_x0000_s1098" type="#_x0000_t202" style="position:absolute;margin-left:-36pt;margin-top:7.4pt;width:27pt;height:27pt;z-index:251657728" o:regroupid="8" fillcolor="black">
            <v:textbox style="mso-next-textbox:#_x0000_s1098">
              <w:txbxContent>
                <w:p w:rsidR="00A045D3" w:rsidRDefault="00A045D3">
                  <w:pPr>
                    <w:pStyle w:val="Heading4"/>
                    <w:spacing w:before="60"/>
                    <w:jc w:val="center"/>
                  </w:pPr>
                  <w:r>
                    <w:t>3</w:t>
                  </w:r>
                </w:p>
              </w:txbxContent>
            </v:textbox>
          </v:shape>
        </w:pict>
      </w:r>
    </w:p>
    <w:p w:rsidR="00EA175D" w:rsidRDefault="005E44B9" w:rsidP="00EA175D">
      <w:pPr>
        <w:pStyle w:val="Header"/>
        <w:tabs>
          <w:tab w:val="clear" w:pos="4320"/>
          <w:tab w:val="clear" w:pos="8640"/>
        </w:tabs>
        <w:rPr>
          <w:rFonts w:ascii="Arial" w:hAnsi="Arial" w:cs="Arial"/>
          <w:noProof/>
        </w:rPr>
      </w:pPr>
      <w:r>
        <w:rPr>
          <w:rFonts w:ascii="Arial" w:hAnsi="Arial" w:cs="Arial"/>
          <w:b/>
          <w:bCs/>
        </w:rPr>
        <w:t>Continue until the class has successfully made instructions for a peanut butter and jelly sandwich.</w:t>
      </w:r>
      <w:r w:rsidR="00EA175D" w:rsidRPr="00EA175D">
        <w:rPr>
          <w:rFonts w:ascii="Arial" w:hAnsi="Arial" w:cs="Arial"/>
          <w:noProof/>
        </w:rPr>
        <w:t xml:space="preserve"> </w:t>
      </w:r>
    </w:p>
    <w:p w:rsidR="00FE2065" w:rsidRDefault="00EA175D" w:rsidP="00EA175D">
      <w:pPr>
        <w:pStyle w:val="Header"/>
        <w:tabs>
          <w:tab w:val="clear" w:pos="4320"/>
          <w:tab w:val="clear" w:pos="8640"/>
        </w:tabs>
        <w:jc w:val="center"/>
        <w:rPr>
          <w:rFonts w:ascii="Arial" w:hAnsi="Arial" w:cs="Arial"/>
          <w:b/>
          <w:bCs/>
        </w:rPr>
      </w:pPr>
      <w:r w:rsidRPr="00EA175D">
        <w:rPr>
          <w:rFonts w:ascii="Arial" w:hAnsi="Arial" w:cs="Arial"/>
          <w:b/>
          <w:bCs/>
        </w:rPr>
        <w:drawing>
          <wp:inline distT="0" distB="0" distL="0" distR="0">
            <wp:extent cx="3590925" cy="1803624"/>
            <wp:effectExtent l="19050" t="0" r="9525" b="0"/>
            <wp:docPr id="5" name="Picture 4" descr="robo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bot1.gif"/>
                    <pic:cNvPicPr>
                      <a:picLocks noChangeAspect="1" noChangeArrowheads="1"/>
                    </pic:cNvPicPr>
                  </pic:nvPicPr>
                  <pic:blipFill>
                    <a:blip r:embed="rId11"/>
                    <a:srcRect/>
                    <a:stretch>
                      <a:fillRect/>
                    </a:stretch>
                  </pic:blipFill>
                  <pic:spPr bwMode="auto">
                    <a:xfrm>
                      <a:off x="0" y="0"/>
                      <a:ext cx="3590925" cy="1803624"/>
                    </a:xfrm>
                    <a:prstGeom prst="rect">
                      <a:avLst/>
                    </a:prstGeom>
                    <a:noFill/>
                    <a:ln w="9525">
                      <a:noFill/>
                      <a:miter lim="800000"/>
                      <a:headEnd/>
                      <a:tailEnd/>
                    </a:ln>
                  </pic:spPr>
                </pic:pic>
              </a:graphicData>
            </a:graphic>
          </wp:inline>
        </w:drawing>
      </w:r>
    </w:p>
    <w:p w:rsidR="00FE2065" w:rsidRDefault="005E44B9">
      <w:pPr>
        <w:jc w:val="center"/>
        <w:rPr>
          <w:rFonts w:ascii="Arial" w:hAnsi="Arial" w:cs="Arial"/>
        </w:rPr>
      </w:pPr>
      <w:r>
        <w:rPr>
          <w:rFonts w:ascii="Arial" w:hAnsi="Arial" w:cs="Arial"/>
          <w:sz w:val="18"/>
        </w:rPr>
        <w:t>Image from: http://www.eweek.org/site/DiscoverE/activities/pbnj.shtml</w:t>
      </w:r>
    </w:p>
    <w:p w:rsidR="00EA175D" w:rsidRDefault="00EA175D">
      <w:pPr>
        <w:pStyle w:val="BodyTextIndent"/>
      </w:pPr>
    </w:p>
    <w:p w:rsidR="00FE2065" w:rsidRDefault="00FE2065" w:rsidP="00757D1F">
      <w:pPr>
        <w:rPr>
          <w:rFonts w:ascii="Arial" w:hAnsi="Arial" w:cs="Arial"/>
        </w:rPr>
      </w:pPr>
      <w:r w:rsidRPr="00FE2065">
        <w:rPr>
          <w:rFonts w:ascii="Arial" w:hAnsi="Arial" w:cs="Arial"/>
          <w:noProof/>
          <w:sz w:val="20"/>
        </w:rPr>
        <w:pict>
          <v:group id="_x0000_s1077" style="position:absolute;margin-left:-36pt;margin-top:4.8pt;width:486pt;height:27pt;z-index:251654656" coordorigin="1980,6300" coordsize="8820,540">
            <v:shape id="_x0000_s1078" type="#_x0000_t116" style="position:absolute;left:3240;top:6300;width:1800;height:540" fillcolor="black"/>
            <v:shape id="_x0000_s1079" type="#_x0000_t116" style="position:absolute;left:1980;top:6300;width:1800;height:540" fillcolor="black"/>
            <v:shape id="_x0000_s1080" type="#_x0000_t202" style="position:absolute;left:2332;top:6300;width:2348;height:540" fillcolor="black">
              <v:textbox>
                <w:txbxContent>
                  <w:p w:rsidR="00A045D3" w:rsidRDefault="00A045D3">
                    <w:pPr>
                      <w:pStyle w:val="Heading4"/>
                      <w:spacing w:before="60"/>
                      <w:jc w:val="center"/>
                    </w:pPr>
                    <w:r>
                      <w:t>EXPLANATION</w:t>
                    </w:r>
                  </w:p>
                </w:txbxContent>
              </v:textbox>
            </v:shape>
            <v:line id="_x0000_s1081" style="position:absolute" from="4860,6556" to="10800,6556"/>
          </v:group>
        </w:pict>
      </w:r>
    </w:p>
    <w:p w:rsidR="00FE2065" w:rsidRDefault="00FE2065">
      <w:pPr>
        <w:rPr>
          <w:rFonts w:ascii="Arial" w:hAnsi="Arial" w:cs="Arial"/>
        </w:rPr>
      </w:pPr>
    </w:p>
    <w:p w:rsidR="00FE2065" w:rsidRDefault="005E44B9">
      <w:pPr>
        <w:pStyle w:val="Heading3"/>
      </w:pPr>
      <w:r>
        <w:t>In-depth background information for teachers</w:t>
      </w:r>
    </w:p>
    <w:p w:rsidR="00FE2065" w:rsidRDefault="005E44B9">
      <w:pPr>
        <w:jc w:val="right"/>
        <w:rPr>
          <w:rFonts w:ascii="Arial" w:hAnsi="Arial" w:cs="Arial"/>
          <w:i/>
          <w:iCs/>
        </w:rPr>
      </w:pPr>
      <w:proofErr w:type="gramStart"/>
      <w:r>
        <w:rPr>
          <w:rFonts w:ascii="Arial" w:hAnsi="Arial" w:cs="Arial"/>
          <w:i/>
          <w:iCs/>
        </w:rPr>
        <w:t>and</w:t>
      </w:r>
      <w:proofErr w:type="gramEnd"/>
      <w:r>
        <w:rPr>
          <w:rFonts w:ascii="Arial" w:hAnsi="Arial" w:cs="Arial"/>
          <w:i/>
          <w:iCs/>
        </w:rPr>
        <w:t xml:space="preserve"> interested students.</w:t>
      </w:r>
    </w:p>
    <w:p w:rsidR="00FE2065" w:rsidRDefault="00FE2065">
      <w:pPr>
        <w:rPr>
          <w:rFonts w:ascii="Arial" w:hAnsi="Arial" w:cs="Arial"/>
        </w:rPr>
      </w:pPr>
    </w:p>
    <w:p w:rsidR="00FE2065" w:rsidRDefault="005E44B9">
      <w:pPr>
        <w:pStyle w:val="BodyTextBold"/>
        <w:numPr>
          <w:ins w:id="0" w:author="Unknown"/>
        </w:numPr>
        <w:spacing w:after="0"/>
        <w:rPr>
          <w:rFonts w:cs="Arial"/>
          <w:b w:val="0"/>
          <w:bCs/>
        </w:rPr>
      </w:pPr>
      <w:r>
        <w:rPr>
          <w:rFonts w:cs="Arial"/>
        </w:rPr>
        <w:lastRenderedPageBreak/>
        <w:t>Are computers smart?</w:t>
      </w:r>
      <w:r>
        <w:rPr>
          <w:rFonts w:cs="Arial"/>
        </w:rPr>
        <w:br/>
      </w:r>
      <w:r>
        <w:rPr>
          <w:rFonts w:cs="Arial"/>
          <w:b w:val="0"/>
          <w:bCs/>
        </w:rPr>
        <w:t xml:space="preserve">No – machines can’t be smart or dumb.  Their actions can seem “smart”, such as when the </w:t>
      </w:r>
      <w:r w:rsidR="00757D1F">
        <w:rPr>
          <w:rFonts w:cs="Arial"/>
          <w:b w:val="0"/>
          <w:bCs/>
        </w:rPr>
        <w:t>video game character</w:t>
      </w:r>
      <w:r>
        <w:rPr>
          <w:rFonts w:cs="Arial"/>
          <w:b w:val="0"/>
          <w:bCs/>
        </w:rPr>
        <w:t xml:space="preserve"> follows complex tasks.  That “artificial intelligence” is a person’s intelligence, which was programmed into the computer.</w:t>
      </w:r>
    </w:p>
    <w:p w:rsidR="00FE2065" w:rsidRDefault="00FE2065">
      <w:pPr>
        <w:pStyle w:val="BodyText"/>
        <w:rPr>
          <w:color w:val="auto"/>
        </w:rPr>
      </w:pPr>
    </w:p>
    <w:p w:rsidR="00FE2065" w:rsidRDefault="005E44B9">
      <w:pPr>
        <w:pStyle w:val="BodyText"/>
        <w:rPr>
          <w:b w:val="0"/>
          <w:bCs w:val="0"/>
          <w:color w:val="auto"/>
        </w:rPr>
      </w:pPr>
      <w:r>
        <w:rPr>
          <w:b w:val="0"/>
          <w:bCs w:val="0"/>
          <w:color w:val="auto"/>
        </w:rPr>
        <w:t xml:space="preserve">Computers are only as good as the instructions they receive from people. Human computer programmers strive to translate human language into a code that a machine can recognize and understand. Successful programming requires that a task be broken down into steps that can be understood not only by the computer, but also by other programmers. This set of steps is called an algorithm. An algorithm is a procedure for performing a task by carrying out a precise sequence of simple, unambiguous steps. </w:t>
      </w:r>
    </w:p>
    <w:p w:rsidR="00FE2065" w:rsidRDefault="00FE2065">
      <w:pPr>
        <w:pStyle w:val="BodyText"/>
        <w:rPr>
          <w:b w:val="0"/>
          <w:bCs w:val="0"/>
          <w:color w:val="auto"/>
        </w:rPr>
      </w:pPr>
    </w:p>
    <w:p w:rsidR="00FE2065" w:rsidRDefault="00757D1F">
      <w:pPr>
        <w:pStyle w:val="BodyText"/>
        <w:rPr>
          <w:color w:val="auto"/>
        </w:rPr>
      </w:pPr>
      <w:r>
        <w:rPr>
          <w:b w:val="0"/>
          <w:bCs w:val="0"/>
          <w:color w:val="auto"/>
        </w:rPr>
        <w:t>Computers</w:t>
      </w:r>
      <w:r w:rsidR="005E44B9">
        <w:rPr>
          <w:b w:val="0"/>
          <w:bCs w:val="0"/>
          <w:color w:val="auto"/>
        </w:rPr>
        <w:t xml:space="preserve"> can't do anything unless a person programs them. As this activity shows, people must be very careful when programming the </w:t>
      </w:r>
      <w:r>
        <w:rPr>
          <w:b w:val="0"/>
          <w:bCs w:val="0"/>
          <w:color w:val="auto"/>
        </w:rPr>
        <w:t>“character”</w:t>
      </w:r>
      <w:r w:rsidR="005E44B9">
        <w:rPr>
          <w:b w:val="0"/>
          <w:bCs w:val="0"/>
          <w:color w:val="auto"/>
        </w:rPr>
        <w:t xml:space="preserve">. </w:t>
      </w:r>
      <w:r>
        <w:rPr>
          <w:b w:val="0"/>
          <w:bCs w:val="0"/>
          <w:color w:val="auto"/>
        </w:rPr>
        <w:t>Computers</w:t>
      </w:r>
      <w:r w:rsidR="005E44B9">
        <w:rPr>
          <w:b w:val="0"/>
          <w:bCs w:val="0"/>
          <w:color w:val="auto"/>
        </w:rPr>
        <w:t xml:space="preserve"> can't think about whether they're going to do something destructive or harmful: they will always do exactly as they're told, even if the person made a mistake in the program. </w:t>
      </w:r>
    </w:p>
    <w:p w:rsidR="00FE2065" w:rsidRDefault="00FE2065">
      <w:pPr>
        <w:pStyle w:val="BodyText"/>
        <w:rPr>
          <w:color w:val="auto"/>
        </w:rPr>
      </w:pPr>
    </w:p>
    <w:p w:rsidR="00FE2065" w:rsidRDefault="005E44B9">
      <w:pPr>
        <w:pStyle w:val="BodyText"/>
        <w:rPr>
          <w:color w:val="auto"/>
        </w:rPr>
      </w:pPr>
      <w:r>
        <w:rPr>
          <w:color w:val="auto"/>
        </w:rPr>
        <w:t xml:space="preserve">Why do people use </w:t>
      </w:r>
      <w:r w:rsidR="00757D1F">
        <w:rPr>
          <w:color w:val="auto"/>
        </w:rPr>
        <w:t>computers</w:t>
      </w:r>
      <w:r>
        <w:rPr>
          <w:color w:val="auto"/>
        </w:rPr>
        <w:t xml:space="preserve">?  </w:t>
      </w:r>
    </w:p>
    <w:p w:rsidR="00FE2065" w:rsidRDefault="00757D1F">
      <w:pPr>
        <w:pStyle w:val="BodyText"/>
        <w:rPr>
          <w:b w:val="0"/>
          <w:bCs w:val="0"/>
          <w:color w:val="auto"/>
        </w:rPr>
      </w:pPr>
      <w:r>
        <w:rPr>
          <w:b w:val="0"/>
          <w:bCs w:val="0"/>
          <w:color w:val="auto"/>
        </w:rPr>
        <w:t>Computers</w:t>
      </w:r>
      <w:r w:rsidR="005E44B9">
        <w:rPr>
          <w:b w:val="0"/>
          <w:bCs w:val="0"/>
          <w:color w:val="auto"/>
        </w:rPr>
        <w:t xml:space="preserve"> are very good at repeating things over and over.  Once a program is written, a </w:t>
      </w:r>
      <w:r>
        <w:rPr>
          <w:b w:val="0"/>
          <w:bCs w:val="0"/>
          <w:color w:val="auto"/>
        </w:rPr>
        <w:t>computer</w:t>
      </w:r>
      <w:r w:rsidR="005E44B9">
        <w:rPr>
          <w:b w:val="0"/>
          <w:bCs w:val="0"/>
          <w:color w:val="auto"/>
        </w:rPr>
        <w:t xml:space="preserve"> can repeat it for a long time.  A </w:t>
      </w:r>
      <w:r>
        <w:rPr>
          <w:b w:val="0"/>
          <w:bCs w:val="0"/>
          <w:color w:val="auto"/>
        </w:rPr>
        <w:t>computer</w:t>
      </w:r>
      <w:r w:rsidR="005E44B9">
        <w:rPr>
          <w:b w:val="0"/>
          <w:bCs w:val="0"/>
          <w:color w:val="auto"/>
        </w:rPr>
        <w:t xml:space="preserve"> that is programmed to build a car can build a million identical cars.  If people made a million cars, they would be much more inconsistent.  And while </w:t>
      </w:r>
      <w:r>
        <w:rPr>
          <w:b w:val="0"/>
          <w:bCs w:val="0"/>
          <w:color w:val="auto"/>
        </w:rPr>
        <w:t>computers</w:t>
      </w:r>
      <w:r w:rsidR="005E44B9">
        <w:rPr>
          <w:b w:val="0"/>
          <w:bCs w:val="0"/>
          <w:color w:val="auto"/>
        </w:rPr>
        <w:t xml:space="preserve"> need power and maintenance, </w:t>
      </w:r>
      <w:r>
        <w:rPr>
          <w:b w:val="0"/>
          <w:bCs w:val="0"/>
          <w:color w:val="auto"/>
        </w:rPr>
        <w:t>computers</w:t>
      </w:r>
      <w:r w:rsidR="005E44B9">
        <w:rPr>
          <w:b w:val="0"/>
          <w:bCs w:val="0"/>
          <w:color w:val="auto"/>
        </w:rPr>
        <w:t xml:space="preserve"> don’t get tired or need bathroom breaks. </w:t>
      </w:r>
    </w:p>
    <w:p w:rsidR="00FE2065" w:rsidRDefault="00FE2065">
      <w:pPr>
        <w:pStyle w:val="BodyText"/>
        <w:numPr>
          <w:ins w:id="1" w:author="andersl" w:date="2005-02-10T10:11:00Z"/>
        </w:numPr>
        <w:rPr>
          <w:b w:val="0"/>
          <w:bCs w:val="0"/>
          <w:color w:val="auto"/>
        </w:rPr>
      </w:pPr>
    </w:p>
    <w:p w:rsidR="00FE2065" w:rsidRDefault="005E44B9">
      <w:pPr>
        <w:pStyle w:val="BodyText"/>
        <w:rPr>
          <w:b w:val="0"/>
          <w:bCs w:val="0"/>
          <w:color w:val="auto"/>
        </w:rPr>
      </w:pPr>
      <w:r>
        <w:rPr>
          <w:b w:val="0"/>
          <w:bCs w:val="0"/>
          <w:color w:val="auto"/>
        </w:rPr>
        <w:t xml:space="preserve">We see that </w:t>
      </w:r>
      <w:r w:rsidR="00757D1F">
        <w:rPr>
          <w:b w:val="0"/>
          <w:bCs w:val="0"/>
          <w:color w:val="auto"/>
        </w:rPr>
        <w:t>computers</w:t>
      </w:r>
      <w:r>
        <w:rPr>
          <w:b w:val="0"/>
          <w:bCs w:val="0"/>
          <w:color w:val="auto"/>
        </w:rPr>
        <w:t xml:space="preserve"> are good at repetition in this activity.  Point out how similar the jelly instructions are to the peanut butter instructions.  Instead of creating two sets of parallel instructions, you can simply write, “Do the same with jelly that you did with peanut butter”.  The “spreading” algorithm can be repeated.</w:t>
      </w:r>
    </w:p>
    <w:p w:rsidR="00FE2065" w:rsidRDefault="00FE2065">
      <w:pPr>
        <w:pStyle w:val="BodyText"/>
        <w:numPr>
          <w:ins w:id="2" w:author="andersl" w:date="2005-02-10T10:12:00Z"/>
        </w:numPr>
        <w:rPr>
          <w:color w:val="auto"/>
        </w:rPr>
      </w:pPr>
    </w:p>
    <w:p w:rsidR="00FE2065" w:rsidRDefault="005E44B9">
      <w:pPr>
        <w:pStyle w:val="BodyText"/>
        <w:rPr>
          <w:color w:val="auto"/>
        </w:rPr>
      </w:pPr>
      <w:r>
        <w:rPr>
          <w:color w:val="auto"/>
        </w:rPr>
        <w:t>This activity is metaphoric</w:t>
      </w:r>
    </w:p>
    <w:p w:rsidR="00FE2065" w:rsidRDefault="00757D1F">
      <w:pPr>
        <w:pStyle w:val="BodyText"/>
        <w:rPr>
          <w:b w:val="0"/>
          <w:bCs w:val="0"/>
          <w:color w:val="auto"/>
        </w:rPr>
      </w:pPr>
      <w:r>
        <w:rPr>
          <w:b w:val="0"/>
          <w:bCs w:val="0"/>
          <w:color w:val="auto"/>
        </w:rPr>
        <w:t>Computers or video game characters</w:t>
      </w:r>
      <w:r w:rsidR="005E44B9">
        <w:rPr>
          <w:b w:val="0"/>
          <w:bCs w:val="0"/>
          <w:color w:val="auto"/>
        </w:rPr>
        <w:t xml:space="preserve"> can’t listen to people shouting instructions at them.  They don’t understand English.  Programming is done in computer code.  But this lesson would take forever if we made students use computer commands. </w:t>
      </w:r>
    </w:p>
    <w:p w:rsidR="00FE2065" w:rsidRDefault="00FE2065">
      <w:pPr>
        <w:pStyle w:val="BodyText"/>
        <w:rPr>
          <w:b w:val="0"/>
          <w:bCs w:val="0"/>
          <w:color w:val="auto"/>
        </w:rPr>
      </w:pPr>
    </w:p>
    <w:p w:rsidR="00502B79" w:rsidRDefault="00502B79">
      <w:pPr>
        <w:pStyle w:val="BodyText"/>
        <w:rPr>
          <w:b w:val="0"/>
          <w:bCs w:val="0"/>
          <w:color w:val="auto"/>
        </w:rPr>
        <w:sectPr w:rsidR="00502B79">
          <w:type w:val="continuous"/>
          <w:pgSz w:w="12240" w:h="15840"/>
          <w:pgMar w:top="1440" w:right="1800" w:bottom="1440" w:left="1800" w:header="720" w:footer="720" w:gutter="0"/>
          <w:cols w:space="720"/>
          <w:docGrid w:linePitch="360"/>
        </w:sectPr>
      </w:pPr>
    </w:p>
    <w:p w:rsidR="00FE2065" w:rsidRPr="00502B79" w:rsidRDefault="005E44B9">
      <w:pPr>
        <w:pStyle w:val="BodyText"/>
        <w:rPr>
          <w:bCs w:val="0"/>
          <w:color w:val="auto"/>
        </w:rPr>
      </w:pPr>
      <w:r w:rsidRPr="00502B79">
        <w:rPr>
          <w:bCs w:val="0"/>
          <w:color w:val="auto"/>
        </w:rPr>
        <w:lastRenderedPageBreak/>
        <w:t xml:space="preserve">A real </w:t>
      </w:r>
      <w:r w:rsidR="00757D1F" w:rsidRPr="00502B79">
        <w:rPr>
          <w:bCs w:val="0"/>
          <w:color w:val="auto"/>
        </w:rPr>
        <w:t xml:space="preserve">computer </w:t>
      </w:r>
      <w:r w:rsidRPr="00502B79">
        <w:rPr>
          <w:bCs w:val="0"/>
          <w:color w:val="auto"/>
        </w:rPr>
        <w:t xml:space="preserve">program would look like this: </w:t>
      </w:r>
    </w:p>
    <w:p w:rsidR="00FE2065" w:rsidRDefault="005E44B9">
      <w:pPr>
        <w:pStyle w:val="BodyText"/>
        <w:rPr>
          <w:b w:val="0"/>
          <w:bCs w:val="0"/>
          <w:color w:val="auto"/>
        </w:rPr>
      </w:pPr>
      <w:r>
        <w:rPr>
          <w:b w:val="0"/>
          <w:bCs w:val="0"/>
          <w:color w:val="auto"/>
        </w:rPr>
        <w:t xml:space="preserve">Rotate elbow 90 degrees left.  </w:t>
      </w:r>
    </w:p>
    <w:p w:rsidR="00FE2065" w:rsidRDefault="005E44B9">
      <w:pPr>
        <w:pStyle w:val="BodyText"/>
        <w:rPr>
          <w:b w:val="0"/>
          <w:bCs w:val="0"/>
          <w:color w:val="auto"/>
        </w:rPr>
      </w:pPr>
      <w:r>
        <w:rPr>
          <w:b w:val="0"/>
          <w:bCs w:val="0"/>
          <w:color w:val="auto"/>
        </w:rPr>
        <w:t xml:space="preserve">Open hand.  </w:t>
      </w:r>
    </w:p>
    <w:p w:rsidR="00FE2065" w:rsidRDefault="005E44B9">
      <w:pPr>
        <w:pStyle w:val="BodyText"/>
        <w:rPr>
          <w:b w:val="0"/>
          <w:bCs w:val="0"/>
          <w:color w:val="auto"/>
        </w:rPr>
      </w:pPr>
      <w:r>
        <w:rPr>
          <w:b w:val="0"/>
          <w:bCs w:val="0"/>
          <w:color w:val="auto"/>
        </w:rPr>
        <w:t xml:space="preserve">Rotate wrist clockwise 15 degrees.  </w:t>
      </w:r>
    </w:p>
    <w:p w:rsidR="00FE2065" w:rsidRDefault="005E44B9">
      <w:pPr>
        <w:pStyle w:val="BodyText"/>
        <w:rPr>
          <w:b w:val="0"/>
          <w:bCs w:val="0"/>
          <w:color w:val="auto"/>
        </w:rPr>
      </w:pPr>
      <w:r>
        <w:rPr>
          <w:b w:val="0"/>
          <w:bCs w:val="0"/>
          <w:color w:val="auto"/>
        </w:rPr>
        <w:t>Close hand.</w:t>
      </w:r>
    </w:p>
    <w:p w:rsidR="00FE2065" w:rsidRDefault="00FE2065">
      <w:pPr>
        <w:pStyle w:val="BodyText"/>
        <w:rPr>
          <w:b w:val="0"/>
          <w:bCs w:val="0"/>
          <w:color w:val="auto"/>
        </w:rPr>
      </w:pPr>
    </w:p>
    <w:p w:rsidR="00FE2065" w:rsidRPr="00502B79" w:rsidRDefault="005E44B9">
      <w:pPr>
        <w:pStyle w:val="BodyText"/>
        <w:rPr>
          <w:bCs w:val="0"/>
          <w:color w:val="auto"/>
        </w:rPr>
      </w:pPr>
      <w:r w:rsidRPr="00502B79">
        <w:rPr>
          <w:bCs w:val="0"/>
          <w:color w:val="auto"/>
        </w:rPr>
        <w:lastRenderedPageBreak/>
        <w:t>We let the students’ commands be things like:</w:t>
      </w:r>
    </w:p>
    <w:p w:rsidR="00FE2065" w:rsidRDefault="005E44B9">
      <w:pPr>
        <w:pStyle w:val="BodyText"/>
        <w:rPr>
          <w:b w:val="0"/>
          <w:bCs w:val="0"/>
          <w:color w:val="auto"/>
        </w:rPr>
      </w:pPr>
      <w:r>
        <w:rPr>
          <w:b w:val="0"/>
          <w:bCs w:val="0"/>
          <w:color w:val="auto"/>
        </w:rPr>
        <w:t xml:space="preserve">Pick up knife by the fat end.  </w:t>
      </w:r>
    </w:p>
    <w:p w:rsidR="00FE2065" w:rsidRDefault="005E44B9">
      <w:pPr>
        <w:pStyle w:val="BodyText"/>
        <w:rPr>
          <w:b w:val="0"/>
          <w:bCs w:val="0"/>
          <w:color w:val="auto"/>
        </w:rPr>
      </w:pPr>
      <w:r>
        <w:rPr>
          <w:b w:val="0"/>
          <w:bCs w:val="0"/>
          <w:color w:val="auto"/>
        </w:rPr>
        <w:t>Take lid off peanut butter.</w:t>
      </w:r>
    </w:p>
    <w:p w:rsidR="00FE2065" w:rsidRPr="00757D1F" w:rsidRDefault="005E44B9">
      <w:pPr>
        <w:rPr>
          <w:rFonts w:ascii="Arial" w:hAnsi="Arial" w:cs="Arial"/>
        </w:rPr>
        <w:sectPr w:rsidR="00FE2065" w:rsidRPr="00757D1F" w:rsidSect="00502B79">
          <w:type w:val="continuous"/>
          <w:pgSz w:w="12240" w:h="15840"/>
          <w:pgMar w:top="1440" w:right="1800" w:bottom="1440" w:left="1800" w:header="720" w:footer="720" w:gutter="0"/>
          <w:cols w:num="2" w:space="720"/>
          <w:docGrid w:linePitch="360"/>
        </w:sectPr>
      </w:pPr>
      <w:r>
        <w:rPr>
          <w:rFonts w:ascii="Arial" w:hAnsi="Arial" w:cs="Arial"/>
        </w:rPr>
        <w:t>Spread on the white part of the bread.</w:t>
      </w:r>
    </w:p>
    <w:p w:rsidR="00502B79" w:rsidRDefault="00502B79" w:rsidP="00757D1F">
      <w:pPr>
        <w:sectPr w:rsidR="00502B79" w:rsidSect="00FE2065">
          <w:type w:val="continuous"/>
          <w:pgSz w:w="12240" w:h="15840" w:code="1"/>
          <w:pgMar w:top="1440" w:right="1800" w:bottom="1440" w:left="1800" w:header="720" w:footer="720" w:gutter="0"/>
          <w:cols w:space="720"/>
          <w:docGrid w:linePitch="360"/>
        </w:sectPr>
      </w:pPr>
    </w:p>
    <w:p w:rsidR="00FE2065" w:rsidRDefault="00FE2065" w:rsidP="00757D1F"/>
    <w:sectPr w:rsidR="00FE2065" w:rsidSect="00FE2065">
      <w:type w:val="continuous"/>
      <w:pgSz w:w="12240" w:h="1584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45D3" w:rsidRDefault="00A045D3">
      <w:r>
        <w:separator/>
      </w:r>
    </w:p>
  </w:endnote>
  <w:endnote w:type="continuationSeparator" w:id="1">
    <w:p w:rsidR="00A045D3" w:rsidRDefault="00A045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45D3" w:rsidRDefault="00A045D3">
      <w:r>
        <w:separator/>
      </w:r>
    </w:p>
  </w:footnote>
  <w:footnote w:type="continuationSeparator" w:id="1">
    <w:p w:rsidR="00A045D3" w:rsidRDefault="00A045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B7A0482"/>
    <w:lvl w:ilvl="0">
      <w:start w:val="1"/>
      <w:numFmt w:val="bullet"/>
      <w:lvlText w:val=""/>
      <w:lvlJc w:val="left"/>
      <w:pPr>
        <w:tabs>
          <w:tab w:val="num" w:pos="360"/>
        </w:tabs>
        <w:ind w:left="360" w:hanging="360"/>
      </w:pPr>
      <w:rPr>
        <w:rFonts w:ascii="Symbol" w:hAnsi="Symbol" w:hint="default"/>
      </w:rPr>
    </w:lvl>
  </w:abstractNum>
  <w:abstractNum w:abstractNumId="1">
    <w:nsid w:val="0BFA23E2"/>
    <w:multiLevelType w:val="hybridMultilevel"/>
    <w:tmpl w:val="EADE0024"/>
    <w:lvl w:ilvl="0" w:tplc="E2F08D42">
      <w:start w:val="1"/>
      <w:numFmt w:val="bullet"/>
      <w:lvlText w:val=""/>
      <w:lvlJc w:val="left"/>
      <w:pPr>
        <w:tabs>
          <w:tab w:val="num" w:pos="2520"/>
        </w:tabs>
        <w:ind w:left="2520" w:hanging="360"/>
      </w:pPr>
      <w:rPr>
        <w:rFonts w:ascii="Symbol" w:hAnsi="Symbol" w:hint="default"/>
        <w:color w:val="auto"/>
        <w:sz w:val="36"/>
      </w:rPr>
    </w:lvl>
    <w:lvl w:ilvl="1" w:tplc="04090001">
      <w:start w:val="1"/>
      <w:numFmt w:val="bullet"/>
      <w:lvlText w:val=""/>
      <w:lvlJc w:val="left"/>
      <w:pPr>
        <w:tabs>
          <w:tab w:val="num" w:pos="3600"/>
        </w:tabs>
        <w:ind w:left="3600" w:hanging="360"/>
      </w:pPr>
      <w:rPr>
        <w:rFonts w:ascii="Symbol" w:hAnsi="Symbol"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
    <w:nsid w:val="0DBA3C65"/>
    <w:multiLevelType w:val="hybridMultilevel"/>
    <w:tmpl w:val="62164328"/>
    <w:lvl w:ilvl="0" w:tplc="977CE4A2">
      <w:start w:val="1"/>
      <w:numFmt w:val="bullet"/>
      <w:lvlText w:val=""/>
      <w:lvlJc w:val="left"/>
      <w:pPr>
        <w:tabs>
          <w:tab w:val="num" w:pos="2880"/>
        </w:tabs>
        <w:ind w:left="2520" w:hanging="360"/>
      </w:pPr>
      <w:rPr>
        <w:rFonts w:ascii="Wingdings" w:hAnsi="Wingdings" w:hint="default"/>
        <w:sz w:val="4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F94D36"/>
    <w:multiLevelType w:val="hybridMultilevel"/>
    <w:tmpl w:val="95D45C3C"/>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
    <w:nsid w:val="15004D73"/>
    <w:multiLevelType w:val="hybridMultilevel"/>
    <w:tmpl w:val="EADE0024"/>
    <w:lvl w:ilvl="0" w:tplc="E2F08D42">
      <w:start w:val="1"/>
      <w:numFmt w:val="bullet"/>
      <w:lvlText w:val=""/>
      <w:lvlJc w:val="left"/>
      <w:pPr>
        <w:tabs>
          <w:tab w:val="num" w:pos="2520"/>
        </w:tabs>
        <w:ind w:left="2520" w:hanging="360"/>
      </w:pPr>
      <w:rPr>
        <w:rFonts w:ascii="Symbol" w:hAnsi="Symbol" w:hint="default"/>
        <w:color w:val="auto"/>
        <w:sz w:val="36"/>
      </w:rPr>
    </w:lvl>
    <w:lvl w:ilvl="1" w:tplc="04090003">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25833BE1"/>
    <w:multiLevelType w:val="hybridMultilevel"/>
    <w:tmpl w:val="BACCCCB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25C110A0"/>
    <w:multiLevelType w:val="hybridMultilevel"/>
    <w:tmpl w:val="FDDCA880"/>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32CB63A8"/>
    <w:multiLevelType w:val="hybridMultilevel"/>
    <w:tmpl w:val="9D821746"/>
    <w:lvl w:ilvl="0" w:tplc="A10CC880">
      <w:start w:val="1"/>
      <w:numFmt w:val="bullet"/>
      <w:lvlText w:val=""/>
      <w:lvlJc w:val="left"/>
      <w:pPr>
        <w:tabs>
          <w:tab w:val="num" w:pos="2520"/>
        </w:tabs>
        <w:ind w:left="2520" w:hanging="360"/>
      </w:pPr>
      <w:rPr>
        <w:rFonts w:ascii="Symbol" w:hAnsi="Symbol" w:hint="default"/>
        <w:sz w:val="16"/>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40890131"/>
    <w:multiLevelType w:val="hybridMultilevel"/>
    <w:tmpl w:val="EADE0024"/>
    <w:lvl w:ilvl="0" w:tplc="E794BF10">
      <w:start w:val="1"/>
      <w:numFmt w:val="bullet"/>
      <w:lvlText w:val=""/>
      <w:lvlJc w:val="left"/>
      <w:pPr>
        <w:tabs>
          <w:tab w:val="num" w:pos="2520"/>
        </w:tabs>
        <w:ind w:left="2520" w:hanging="360"/>
      </w:pPr>
      <w:rPr>
        <w:rFonts w:ascii="Wingdings" w:hAnsi="Wingdings" w:hint="default"/>
        <w:sz w:val="16"/>
      </w:rPr>
    </w:lvl>
    <w:lvl w:ilvl="1" w:tplc="04090003">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40BF3266"/>
    <w:multiLevelType w:val="hybridMultilevel"/>
    <w:tmpl w:val="9D821746"/>
    <w:lvl w:ilvl="0" w:tplc="ABAA3562">
      <w:start w:val="1"/>
      <w:numFmt w:val="bullet"/>
      <w:lvlText w:val=""/>
      <w:lvlJc w:val="left"/>
      <w:pPr>
        <w:tabs>
          <w:tab w:val="num" w:pos="2520"/>
        </w:tabs>
        <w:ind w:left="2520" w:hanging="360"/>
      </w:pPr>
      <w:rPr>
        <w:rFonts w:ascii="Symbol" w:hAnsi="Symbol" w:hint="default"/>
        <w:sz w:val="36"/>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nsid w:val="485F1E4B"/>
    <w:multiLevelType w:val="hybridMultilevel"/>
    <w:tmpl w:val="04E4075E"/>
    <w:lvl w:ilvl="0" w:tplc="F5429A94">
      <w:start w:val="1"/>
      <w:numFmt w:val="bullet"/>
      <w:pStyle w:val="Bulleted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B291E3A"/>
    <w:multiLevelType w:val="hybridMultilevel"/>
    <w:tmpl w:val="EADE0024"/>
    <w:lvl w:ilvl="0" w:tplc="F6189CB0">
      <w:start w:val="1"/>
      <w:numFmt w:val="bullet"/>
      <w:lvlText w:val=""/>
      <w:lvlJc w:val="left"/>
      <w:pPr>
        <w:tabs>
          <w:tab w:val="num" w:pos="2880"/>
        </w:tabs>
        <w:ind w:left="2520" w:hanging="360"/>
      </w:pPr>
      <w:rPr>
        <w:rFonts w:ascii="Wingdings" w:hAnsi="Wingdings" w:hint="default"/>
        <w:sz w:val="48"/>
      </w:rPr>
    </w:lvl>
    <w:lvl w:ilvl="1" w:tplc="04090003">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2">
    <w:nsid w:val="4FED1039"/>
    <w:multiLevelType w:val="hybridMultilevel"/>
    <w:tmpl w:val="EADE0024"/>
    <w:lvl w:ilvl="0" w:tplc="B2E44176">
      <w:start w:val="1"/>
      <w:numFmt w:val="bullet"/>
      <w:lvlText w:val=""/>
      <w:lvlJc w:val="left"/>
      <w:pPr>
        <w:tabs>
          <w:tab w:val="num" w:pos="2520"/>
        </w:tabs>
        <w:ind w:left="2520" w:hanging="360"/>
      </w:pPr>
      <w:rPr>
        <w:rFonts w:ascii="Wingdings" w:hAnsi="Wingdings" w:hint="default"/>
        <w:sz w:val="24"/>
      </w:rPr>
    </w:lvl>
    <w:lvl w:ilvl="1" w:tplc="04090003">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nsid w:val="54045EC2"/>
    <w:multiLevelType w:val="hybridMultilevel"/>
    <w:tmpl w:val="62164328"/>
    <w:lvl w:ilvl="0" w:tplc="977CE4A2">
      <w:start w:val="1"/>
      <w:numFmt w:val="bullet"/>
      <w:lvlText w:val=""/>
      <w:lvlJc w:val="left"/>
      <w:pPr>
        <w:tabs>
          <w:tab w:val="num" w:pos="2880"/>
        </w:tabs>
        <w:ind w:left="2520" w:hanging="360"/>
      </w:pPr>
      <w:rPr>
        <w:rFonts w:ascii="Wingdings" w:hAnsi="Wingdings" w:hint="default"/>
        <w:sz w:val="48"/>
      </w:rPr>
    </w:lvl>
    <w:lvl w:ilvl="1" w:tplc="04090001">
      <w:start w:val="1"/>
      <w:numFmt w:val="bullet"/>
      <w:lvlText w:val=""/>
      <w:lvlJc w:val="left"/>
      <w:pPr>
        <w:tabs>
          <w:tab w:val="num" w:pos="3600"/>
        </w:tabs>
        <w:ind w:left="360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6280B01"/>
    <w:multiLevelType w:val="hybridMultilevel"/>
    <w:tmpl w:val="FDDCA880"/>
    <w:lvl w:ilvl="0" w:tplc="E794BF10">
      <w:start w:val="1"/>
      <w:numFmt w:val="bullet"/>
      <w:lvlText w:val=""/>
      <w:lvlJc w:val="left"/>
      <w:pPr>
        <w:tabs>
          <w:tab w:val="num" w:pos="2880"/>
        </w:tabs>
        <w:ind w:left="2880" w:hanging="360"/>
      </w:pPr>
      <w:rPr>
        <w:rFonts w:ascii="Wingdings" w:hAnsi="Wingdings" w:hint="default"/>
        <w:sz w:val="16"/>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nsid w:val="5D8B5B63"/>
    <w:multiLevelType w:val="hybridMultilevel"/>
    <w:tmpl w:val="9D821746"/>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6">
    <w:nsid w:val="67EA4223"/>
    <w:multiLevelType w:val="hybridMultilevel"/>
    <w:tmpl w:val="EADE0024"/>
    <w:lvl w:ilvl="0" w:tplc="977CE4A2">
      <w:start w:val="1"/>
      <w:numFmt w:val="bullet"/>
      <w:lvlText w:val=""/>
      <w:lvlJc w:val="left"/>
      <w:pPr>
        <w:tabs>
          <w:tab w:val="num" w:pos="2880"/>
        </w:tabs>
        <w:ind w:left="2520" w:hanging="360"/>
      </w:pPr>
      <w:rPr>
        <w:rFonts w:ascii="Wingdings" w:hAnsi="Wingdings" w:hint="default"/>
        <w:sz w:val="48"/>
      </w:rPr>
    </w:lvl>
    <w:lvl w:ilvl="1" w:tplc="04090003">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7">
    <w:nsid w:val="73F4219C"/>
    <w:multiLevelType w:val="hybridMultilevel"/>
    <w:tmpl w:val="EADE0024"/>
    <w:lvl w:ilvl="0" w:tplc="04090007">
      <w:start w:val="1"/>
      <w:numFmt w:val="bullet"/>
      <w:lvlText w:val=""/>
      <w:lvlJc w:val="left"/>
      <w:pPr>
        <w:tabs>
          <w:tab w:val="num" w:pos="2520"/>
        </w:tabs>
        <w:ind w:left="2520" w:hanging="360"/>
      </w:pPr>
      <w:rPr>
        <w:rFonts w:ascii="Wingdings" w:hAnsi="Wingdings" w:hint="default"/>
        <w:sz w:val="16"/>
      </w:rPr>
    </w:lvl>
    <w:lvl w:ilvl="1" w:tplc="04090003">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nsid w:val="74692B2B"/>
    <w:multiLevelType w:val="hybridMultilevel"/>
    <w:tmpl w:val="9D821746"/>
    <w:lvl w:ilvl="0" w:tplc="E2F08D42">
      <w:start w:val="1"/>
      <w:numFmt w:val="bullet"/>
      <w:lvlText w:val=""/>
      <w:lvlJc w:val="left"/>
      <w:pPr>
        <w:tabs>
          <w:tab w:val="num" w:pos="2520"/>
        </w:tabs>
        <w:ind w:left="2520" w:hanging="360"/>
      </w:pPr>
      <w:rPr>
        <w:rFonts w:ascii="Symbol" w:hAnsi="Symbol" w:hint="default"/>
        <w:color w:val="auto"/>
        <w:sz w:val="36"/>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9">
    <w:nsid w:val="7B996AA9"/>
    <w:multiLevelType w:val="hybridMultilevel"/>
    <w:tmpl w:val="9D821746"/>
    <w:lvl w:ilvl="0" w:tplc="46ACB172">
      <w:start w:val="1"/>
      <w:numFmt w:val="bullet"/>
      <w:lvlText w:val=""/>
      <w:lvlJc w:val="left"/>
      <w:pPr>
        <w:tabs>
          <w:tab w:val="num" w:pos="2520"/>
        </w:tabs>
        <w:ind w:left="2520" w:hanging="360"/>
      </w:pPr>
      <w:rPr>
        <w:rFonts w:ascii="Wingdings 2" w:hAnsi="Wingdings 2" w:hint="default"/>
        <w:color w:val="auto"/>
        <w:sz w:val="36"/>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nsid w:val="7C5E718B"/>
    <w:multiLevelType w:val="singleLevel"/>
    <w:tmpl w:val="173EF8B6"/>
    <w:lvl w:ilvl="0">
      <w:start w:val="1"/>
      <w:numFmt w:val="bullet"/>
      <w:lvlText w:val=""/>
      <w:lvlJc w:val="left"/>
      <w:pPr>
        <w:tabs>
          <w:tab w:val="num" w:pos="360"/>
        </w:tabs>
        <w:ind w:left="360" w:hanging="360"/>
      </w:pPr>
      <w:rPr>
        <w:rFonts w:ascii="Symbol" w:hAnsi="Symbol" w:hint="default"/>
      </w:rPr>
    </w:lvl>
  </w:abstractNum>
  <w:abstractNum w:abstractNumId="21">
    <w:nsid w:val="7F9B4134"/>
    <w:multiLevelType w:val="hybridMultilevel"/>
    <w:tmpl w:val="39363A48"/>
    <w:lvl w:ilvl="0" w:tplc="1AC684BA">
      <w:start w:val="1"/>
      <w:numFmt w:val="bullet"/>
      <w:pStyle w:val="CrossIntegrationItem"/>
      <w:lvlText w:val=""/>
      <w:lvlJc w:val="left"/>
      <w:pPr>
        <w:tabs>
          <w:tab w:val="num" w:pos="360"/>
        </w:tabs>
        <w:ind w:left="360" w:hanging="360"/>
      </w:pPr>
      <w:rPr>
        <w:rFonts w:ascii="Symbol" w:hAnsi="Symbol" w:hint="default"/>
      </w:rPr>
    </w:lvl>
    <w:lvl w:ilvl="1" w:tplc="242C1FEE">
      <w:start w:val="1"/>
      <w:numFmt w:val="bullet"/>
      <w:pStyle w:val="List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8"/>
  </w:num>
  <w:num w:numId="2">
    <w:abstractNumId w:val="4"/>
  </w:num>
  <w:num w:numId="3">
    <w:abstractNumId w:val="17"/>
  </w:num>
  <w:num w:numId="4">
    <w:abstractNumId w:val="1"/>
  </w:num>
  <w:num w:numId="5">
    <w:abstractNumId w:val="12"/>
  </w:num>
  <w:num w:numId="6">
    <w:abstractNumId w:val="11"/>
  </w:num>
  <w:num w:numId="7">
    <w:abstractNumId w:val="16"/>
  </w:num>
  <w:num w:numId="8">
    <w:abstractNumId w:val="2"/>
  </w:num>
  <w:num w:numId="9">
    <w:abstractNumId w:val="13"/>
  </w:num>
  <w:num w:numId="10">
    <w:abstractNumId w:val="3"/>
  </w:num>
  <w:num w:numId="11">
    <w:abstractNumId w:val="9"/>
  </w:num>
  <w:num w:numId="12">
    <w:abstractNumId w:val="19"/>
  </w:num>
  <w:num w:numId="13">
    <w:abstractNumId w:val="7"/>
  </w:num>
  <w:num w:numId="14">
    <w:abstractNumId w:val="15"/>
  </w:num>
  <w:num w:numId="15">
    <w:abstractNumId w:val="6"/>
  </w:num>
  <w:num w:numId="16">
    <w:abstractNumId w:val="8"/>
  </w:num>
  <w:num w:numId="17">
    <w:abstractNumId w:val="14"/>
  </w:num>
  <w:num w:numId="18">
    <w:abstractNumId w:val="0"/>
  </w:num>
  <w:num w:numId="19">
    <w:abstractNumId w:val="10"/>
  </w:num>
  <w:num w:numId="20">
    <w:abstractNumId w:val="21"/>
  </w:num>
  <w:num w:numId="21">
    <w:abstractNumId w:val="5"/>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footnotePr>
    <w:footnote w:id="0"/>
    <w:footnote w:id="1"/>
  </w:footnotePr>
  <w:endnotePr>
    <w:endnote w:id="0"/>
    <w:endnote w:id="1"/>
  </w:endnotePr>
  <w:compat/>
  <w:rsids>
    <w:rsidRoot w:val="005E44B9"/>
    <w:rsid w:val="00502B79"/>
    <w:rsid w:val="005E44B9"/>
    <w:rsid w:val="0069180B"/>
    <w:rsid w:val="00757D1F"/>
    <w:rsid w:val="0083390F"/>
    <w:rsid w:val="00A045D3"/>
    <w:rsid w:val="00BD0CC0"/>
    <w:rsid w:val="00EA175D"/>
    <w:rsid w:val="00FE20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52">
      <o:colormenu v:ext="edit" fillcolor="none" strokecolor="none"/>
    </o:shapedefaults>
    <o:shapelayout v:ext="edit">
      <o:idmap v:ext="edit" data="1"/>
      <o:regrouptable v:ext="edit">
        <o:entry new="1" old="0"/>
        <o:entry new="2" old="0"/>
        <o:entry new="3" old="0"/>
        <o:entry new="4" old="0"/>
        <o:entry new="5" old="0"/>
        <o:entry new="6" old="0"/>
        <o:entry new="7" old="0"/>
        <o:entry new="8" old="0"/>
        <o:entry new="9" old="0"/>
        <o:entry new="10"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065"/>
    <w:rPr>
      <w:sz w:val="24"/>
      <w:szCs w:val="24"/>
    </w:rPr>
  </w:style>
  <w:style w:type="paragraph" w:styleId="Heading1">
    <w:name w:val="heading 1"/>
    <w:basedOn w:val="Normal"/>
    <w:next w:val="Normal"/>
    <w:qFormat/>
    <w:rsid w:val="00FE2065"/>
    <w:pPr>
      <w:keepNext/>
      <w:outlineLvl w:val="0"/>
    </w:pPr>
    <w:rPr>
      <w:rFonts w:ascii="Arial" w:hAnsi="Arial" w:cs="Arial"/>
      <w:sz w:val="96"/>
    </w:rPr>
  </w:style>
  <w:style w:type="paragraph" w:styleId="Heading2">
    <w:name w:val="heading 2"/>
    <w:basedOn w:val="Normal"/>
    <w:next w:val="Normal"/>
    <w:qFormat/>
    <w:rsid w:val="00FE2065"/>
    <w:pPr>
      <w:keepNext/>
      <w:tabs>
        <w:tab w:val="left" w:pos="2880"/>
        <w:tab w:val="left" w:pos="5040"/>
        <w:tab w:val="left" w:pos="6840"/>
      </w:tabs>
      <w:outlineLvl w:val="1"/>
    </w:pPr>
    <w:rPr>
      <w:rFonts w:ascii="Arial" w:hAnsi="Arial" w:cs="Arial"/>
      <w:b/>
      <w:bCs/>
    </w:rPr>
  </w:style>
  <w:style w:type="paragraph" w:styleId="Heading3">
    <w:name w:val="heading 3"/>
    <w:basedOn w:val="Normal"/>
    <w:next w:val="Normal"/>
    <w:qFormat/>
    <w:rsid w:val="00FE2065"/>
    <w:pPr>
      <w:keepNext/>
      <w:jc w:val="right"/>
      <w:outlineLvl w:val="2"/>
    </w:pPr>
    <w:rPr>
      <w:rFonts w:ascii="Arial" w:hAnsi="Arial" w:cs="Arial"/>
      <w:i/>
      <w:iCs/>
    </w:rPr>
  </w:style>
  <w:style w:type="paragraph" w:styleId="Heading4">
    <w:name w:val="heading 4"/>
    <w:basedOn w:val="Normal"/>
    <w:next w:val="Normal"/>
    <w:link w:val="Heading4Char"/>
    <w:qFormat/>
    <w:rsid w:val="00FE2065"/>
    <w:pPr>
      <w:keepNext/>
      <w:tabs>
        <w:tab w:val="left" w:pos="2880"/>
        <w:tab w:val="left" w:pos="5760"/>
      </w:tabs>
      <w:outlineLvl w:val="3"/>
    </w:pPr>
    <w:rPr>
      <w:rFonts w:ascii="Arial" w:hAnsi="Arial" w:cs="Arial"/>
      <w:b/>
      <w:bCs/>
      <w:color w:val="FFFFFF"/>
    </w:rPr>
  </w:style>
  <w:style w:type="paragraph" w:styleId="Heading5">
    <w:name w:val="heading 5"/>
    <w:basedOn w:val="Normal"/>
    <w:next w:val="Normal"/>
    <w:qFormat/>
    <w:rsid w:val="00FE2065"/>
    <w:pPr>
      <w:keepNext/>
      <w:ind w:left="2160"/>
      <w:outlineLvl w:val="4"/>
    </w:pPr>
    <w:rPr>
      <w:rFonts w:ascii="Arial" w:hAnsi="Arial" w:cs="Arial"/>
      <w:b/>
      <w:bCs/>
    </w:rPr>
  </w:style>
  <w:style w:type="paragraph" w:styleId="Heading6">
    <w:name w:val="heading 6"/>
    <w:basedOn w:val="Normal"/>
    <w:next w:val="Normal"/>
    <w:qFormat/>
    <w:rsid w:val="00FE2065"/>
    <w:pPr>
      <w:keepNext/>
      <w:jc w:val="center"/>
      <w:outlineLvl w:val="5"/>
    </w:pPr>
    <w:rPr>
      <w:rFonts w:ascii="Arial" w:hAnsi="Arial" w:cs="Arial"/>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FE2065"/>
    <w:pPr>
      <w:tabs>
        <w:tab w:val="center" w:pos="4320"/>
        <w:tab w:val="right" w:pos="8640"/>
      </w:tabs>
    </w:pPr>
  </w:style>
  <w:style w:type="paragraph" w:styleId="Footer">
    <w:name w:val="footer"/>
    <w:basedOn w:val="Normal"/>
    <w:semiHidden/>
    <w:rsid w:val="00FE2065"/>
    <w:pPr>
      <w:tabs>
        <w:tab w:val="center" w:pos="4320"/>
        <w:tab w:val="right" w:pos="8640"/>
      </w:tabs>
    </w:pPr>
  </w:style>
  <w:style w:type="character" w:styleId="PageNumber">
    <w:name w:val="page number"/>
    <w:basedOn w:val="DefaultParagraphFont"/>
    <w:semiHidden/>
    <w:rsid w:val="00FE2065"/>
  </w:style>
  <w:style w:type="paragraph" w:styleId="BodyTextIndent">
    <w:name w:val="Body Text Indent"/>
    <w:basedOn w:val="Normal"/>
    <w:semiHidden/>
    <w:rsid w:val="00FE2065"/>
    <w:pPr>
      <w:ind w:left="2160"/>
    </w:pPr>
    <w:rPr>
      <w:rFonts w:ascii="Arial" w:hAnsi="Arial" w:cs="Arial"/>
    </w:rPr>
  </w:style>
  <w:style w:type="paragraph" w:styleId="BodyTextIndent2">
    <w:name w:val="Body Text Indent 2"/>
    <w:basedOn w:val="Normal"/>
    <w:semiHidden/>
    <w:rsid w:val="00FE2065"/>
    <w:pPr>
      <w:pBdr>
        <w:top w:val="single" w:sz="4" w:space="1" w:color="auto"/>
        <w:left w:val="single" w:sz="4" w:space="4" w:color="auto"/>
        <w:bottom w:val="single" w:sz="4" w:space="1" w:color="auto"/>
        <w:right w:val="single" w:sz="4" w:space="4" w:color="auto"/>
      </w:pBdr>
      <w:ind w:left="2880" w:hanging="2880"/>
    </w:pPr>
    <w:rPr>
      <w:rFonts w:ascii="Arial" w:hAnsi="Arial" w:cs="Arial"/>
      <w:b/>
      <w:bCs/>
    </w:rPr>
  </w:style>
  <w:style w:type="paragraph" w:styleId="BodyText">
    <w:name w:val="Body Text"/>
    <w:basedOn w:val="Normal"/>
    <w:semiHidden/>
    <w:rsid w:val="00FE2065"/>
    <w:pPr>
      <w:tabs>
        <w:tab w:val="left" w:pos="2880"/>
        <w:tab w:val="left" w:pos="5760"/>
      </w:tabs>
    </w:pPr>
    <w:rPr>
      <w:rFonts w:ascii="Arial" w:hAnsi="Arial" w:cs="Arial"/>
      <w:b/>
      <w:bCs/>
      <w:color w:val="FFFFFF"/>
    </w:rPr>
  </w:style>
  <w:style w:type="paragraph" w:styleId="BodyTextIndent3">
    <w:name w:val="Body Text Indent 3"/>
    <w:basedOn w:val="Normal"/>
    <w:semiHidden/>
    <w:rsid w:val="00FE2065"/>
    <w:pPr>
      <w:ind w:left="2160"/>
    </w:pPr>
    <w:rPr>
      <w:rFonts w:ascii="Arial" w:hAnsi="Arial" w:cs="Arial"/>
      <w:b/>
      <w:bCs/>
    </w:rPr>
  </w:style>
  <w:style w:type="paragraph" w:styleId="BodyText2">
    <w:name w:val="Body Text 2"/>
    <w:basedOn w:val="Normal"/>
    <w:semiHidden/>
    <w:rsid w:val="00FE2065"/>
    <w:pPr>
      <w:jc w:val="center"/>
    </w:pPr>
    <w:rPr>
      <w:rFonts w:ascii="Arial" w:hAnsi="Arial" w:cs="Arial"/>
      <w:sz w:val="72"/>
    </w:rPr>
  </w:style>
  <w:style w:type="paragraph" w:styleId="BodyText3">
    <w:name w:val="Body Text 3"/>
    <w:basedOn w:val="Normal"/>
    <w:semiHidden/>
    <w:rsid w:val="00FE2065"/>
    <w:rPr>
      <w:rFonts w:ascii="Arial" w:hAnsi="Arial" w:cs="Arial"/>
      <w:i/>
      <w:iCs/>
      <w:sz w:val="20"/>
    </w:rPr>
  </w:style>
  <w:style w:type="paragraph" w:customStyle="1" w:styleId="ScienceTopic">
    <w:name w:val="ScienceTopic"/>
    <w:basedOn w:val="Normal"/>
    <w:rsid w:val="00FE2065"/>
    <w:pPr>
      <w:ind w:left="360" w:hanging="360"/>
    </w:pPr>
    <w:rPr>
      <w:rFonts w:ascii="Arial" w:hAnsi="Arial"/>
      <w:szCs w:val="20"/>
    </w:rPr>
  </w:style>
  <w:style w:type="paragraph" w:customStyle="1" w:styleId="BulletedText">
    <w:name w:val="Bulleted Text"/>
    <w:basedOn w:val="BodyText"/>
    <w:rsid w:val="00FE2065"/>
    <w:pPr>
      <w:numPr>
        <w:numId w:val="19"/>
      </w:numPr>
      <w:tabs>
        <w:tab w:val="clear" w:pos="2880"/>
        <w:tab w:val="clear" w:pos="5760"/>
        <w:tab w:val="left" w:pos="360"/>
      </w:tabs>
      <w:spacing w:after="120"/>
    </w:pPr>
    <w:rPr>
      <w:rFonts w:cs="Times New Roman"/>
      <w:b w:val="0"/>
      <w:color w:val="auto"/>
      <w:szCs w:val="18"/>
    </w:rPr>
  </w:style>
  <w:style w:type="paragraph" w:customStyle="1" w:styleId="BodyTextBold">
    <w:name w:val="Body Text Bold"/>
    <w:basedOn w:val="BodyText"/>
    <w:rsid w:val="00FE2065"/>
    <w:pPr>
      <w:tabs>
        <w:tab w:val="clear" w:pos="2880"/>
        <w:tab w:val="clear" w:pos="5760"/>
        <w:tab w:val="left" w:pos="360"/>
      </w:tabs>
      <w:spacing w:after="120"/>
    </w:pPr>
    <w:rPr>
      <w:rFonts w:cs="Times New Roman"/>
      <w:bCs w:val="0"/>
      <w:color w:val="auto"/>
      <w:szCs w:val="20"/>
    </w:rPr>
  </w:style>
  <w:style w:type="paragraph" w:customStyle="1" w:styleId="BodyTextItalic">
    <w:name w:val="Body Text Italic"/>
    <w:basedOn w:val="BodyTextBold"/>
    <w:rsid w:val="00FE2065"/>
    <w:pPr>
      <w:spacing w:after="240"/>
    </w:pPr>
    <w:rPr>
      <w:b w:val="0"/>
      <w:bCs/>
      <w:i/>
      <w:iCs/>
    </w:rPr>
  </w:style>
  <w:style w:type="paragraph" w:customStyle="1" w:styleId="Procedure">
    <w:name w:val="Procedure"/>
    <w:basedOn w:val="Normal"/>
    <w:rsid w:val="00FE2065"/>
    <w:pPr>
      <w:spacing w:after="120"/>
    </w:pPr>
    <w:rPr>
      <w:rFonts w:ascii="Arial" w:hAnsi="Arial"/>
      <w:szCs w:val="20"/>
    </w:rPr>
  </w:style>
  <w:style w:type="paragraph" w:styleId="ListBullet">
    <w:name w:val="List Bullet"/>
    <w:basedOn w:val="Normal"/>
    <w:autoRedefine/>
    <w:semiHidden/>
    <w:rsid w:val="00FE2065"/>
    <w:pPr>
      <w:numPr>
        <w:ilvl w:val="1"/>
        <w:numId w:val="20"/>
      </w:numPr>
      <w:spacing w:after="60"/>
    </w:pPr>
    <w:rPr>
      <w:rFonts w:ascii="Arial" w:hAnsi="Arial" w:cs="Arial"/>
      <w:szCs w:val="20"/>
    </w:rPr>
  </w:style>
  <w:style w:type="paragraph" w:customStyle="1" w:styleId="CrossIntegrationItem">
    <w:name w:val="Cross Integration Item"/>
    <w:basedOn w:val="Normal"/>
    <w:rsid w:val="00FE2065"/>
    <w:pPr>
      <w:numPr>
        <w:numId w:val="20"/>
      </w:numPr>
      <w:spacing w:after="120"/>
    </w:pPr>
    <w:rPr>
      <w:rFonts w:ascii="Arial" w:hAnsi="Arial"/>
      <w:bCs/>
      <w:szCs w:val="20"/>
    </w:rPr>
  </w:style>
  <w:style w:type="paragraph" w:styleId="BalloonText">
    <w:name w:val="Balloon Text"/>
    <w:basedOn w:val="Normal"/>
    <w:link w:val="BalloonTextChar"/>
    <w:uiPriority w:val="99"/>
    <w:semiHidden/>
    <w:unhideWhenUsed/>
    <w:rsid w:val="00EA175D"/>
    <w:rPr>
      <w:rFonts w:ascii="Tahoma" w:hAnsi="Tahoma" w:cs="Tahoma"/>
      <w:sz w:val="16"/>
      <w:szCs w:val="16"/>
    </w:rPr>
  </w:style>
  <w:style w:type="character" w:customStyle="1" w:styleId="BalloonTextChar">
    <w:name w:val="Balloon Text Char"/>
    <w:basedOn w:val="DefaultParagraphFont"/>
    <w:link w:val="BalloonText"/>
    <w:uiPriority w:val="99"/>
    <w:semiHidden/>
    <w:rsid w:val="00EA175D"/>
    <w:rPr>
      <w:rFonts w:ascii="Tahoma" w:hAnsi="Tahoma" w:cs="Tahoma"/>
      <w:sz w:val="16"/>
      <w:szCs w:val="16"/>
    </w:rPr>
  </w:style>
  <w:style w:type="character" w:customStyle="1" w:styleId="Heading4Char">
    <w:name w:val="Heading 4 Char"/>
    <w:basedOn w:val="DefaultParagraphFont"/>
    <w:link w:val="Heading4"/>
    <w:rsid w:val="00EA175D"/>
    <w:rPr>
      <w:rFonts w:ascii="Arial" w:hAnsi="Arial" w:cs="Arial"/>
      <w:b/>
      <w:bCs/>
      <w:color w:val="FFFFFF"/>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2"/>
          <c:y val="0.15555555555555556"/>
          <c:w val="0.59047619047619049"/>
          <c:h val="0.68888888888888911"/>
        </c:manualLayout>
      </c:layout>
      <c:pieChart>
        <c:varyColors val="1"/>
        <c:ser>
          <c:idx val="0"/>
          <c:order val="0"/>
          <c:spPr>
            <a:solidFill>
              <a:srgbClr val="9999FF"/>
            </a:solidFill>
            <a:ln w="12699">
              <a:solidFill>
                <a:srgbClr val="000000"/>
              </a:solidFill>
              <a:prstDash val="solid"/>
            </a:ln>
          </c:spPr>
          <c:dPt>
            <c:idx val="0"/>
            <c:spPr>
              <a:solidFill>
                <a:srgbClr val="000000"/>
              </a:solidFill>
              <a:ln w="12699">
                <a:solidFill>
                  <a:srgbClr val="000000"/>
                </a:solidFill>
                <a:prstDash val="solid"/>
              </a:ln>
            </c:spPr>
          </c:dPt>
          <c:dPt>
            <c:idx val="1"/>
            <c:spPr>
              <a:solidFill>
                <a:srgbClr val="FFFFFF"/>
              </a:solidFill>
              <a:ln w="12699">
                <a:solidFill>
                  <a:srgbClr val="000000"/>
                </a:solidFill>
                <a:prstDash val="solid"/>
              </a:ln>
            </c:spPr>
          </c:dPt>
          <c:dPt>
            <c:idx val="2"/>
            <c:spPr>
              <a:solidFill>
                <a:srgbClr val="FFFFCC"/>
              </a:solidFill>
              <a:ln w="12699">
                <a:solidFill>
                  <a:srgbClr val="000000"/>
                </a:solidFill>
                <a:prstDash val="solid"/>
              </a:ln>
            </c:spPr>
          </c:dPt>
          <c:val>
            <c:numRef>
              <c:f>Sheet1!$B$1:$B$3</c:f>
              <c:numCache>
                <c:formatCode>General</c:formatCode>
                <c:ptCount val="3"/>
                <c:pt idx="0">
                  <c:v>5</c:v>
                </c:pt>
                <c:pt idx="1">
                  <c:v>55</c:v>
                </c:pt>
              </c:numCache>
            </c:numRef>
          </c:val>
        </c:ser>
        <c:firstSliceAng val="0"/>
      </c:pieChart>
      <c:spPr>
        <a:noFill/>
        <a:ln w="25399">
          <a:noFill/>
        </a:ln>
      </c:spPr>
    </c:plotArea>
    <c:plotVisOnly val="1"/>
    <c:dispBlanksAs val="zero"/>
  </c:chart>
  <c:spPr>
    <a:solidFill>
      <a:srgbClr val="FFFFFF"/>
    </a:solidFill>
    <a:ln>
      <a:noFill/>
    </a:ln>
  </c:spPr>
  <c:txPr>
    <a:bodyPr/>
    <a:lstStyle/>
    <a:p>
      <a:pPr>
        <a:defRPr sz="225" b="0" i="0" u="none" strike="noStrike" baseline="0">
          <a:solidFill>
            <a:srgbClr val="000000"/>
          </a:solidFill>
          <a:latin typeface="Arial"/>
          <a:ea typeface="Arial"/>
          <a:cs typeface="Arial"/>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2"/>
          <c:y val="0.15555555555555556"/>
          <c:w val="0.59047619047619049"/>
          <c:h val="0.68888888888888911"/>
        </c:manualLayout>
      </c:layout>
      <c:pieChart>
        <c:varyColors val="1"/>
        <c:ser>
          <c:idx val="0"/>
          <c:order val="0"/>
          <c:spPr>
            <a:solidFill>
              <a:srgbClr val="9999FF"/>
            </a:solidFill>
            <a:ln w="12699">
              <a:solidFill>
                <a:srgbClr val="000000"/>
              </a:solidFill>
              <a:prstDash val="solid"/>
            </a:ln>
          </c:spPr>
          <c:dPt>
            <c:idx val="0"/>
            <c:spPr>
              <a:solidFill>
                <a:srgbClr val="000000"/>
              </a:solidFill>
              <a:ln w="12699">
                <a:solidFill>
                  <a:srgbClr val="000000"/>
                </a:solidFill>
                <a:prstDash val="solid"/>
              </a:ln>
            </c:spPr>
          </c:dPt>
          <c:dPt>
            <c:idx val="1"/>
            <c:spPr>
              <a:solidFill>
                <a:srgbClr val="FFFFFF"/>
              </a:solidFill>
              <a:ln w="12699">
                <a:solidFill>
                  <a:srgbClr val="000000"/>
                </a:solidFill>
                <a:prstDash val="solid"/>
              </a:ln>
            </c:spPr>
          </c:dPt>
          <c:dPt>
            <c:idx val="2"/>
            <c:spPr>
              <a:solidFill>
                <a:srgbClr val="FFFFCC"/>
              </a:solidFill>
              <a:ln w="12699">
                <a:solidFill>
                  <a:srgbClr val="000000"/>
                </a:solidFill>
                <a:prstDash val="solid"/>
              </a:ln>
            </c:spPr>
          </c:dPt>
          <c:val>
            <c:numRef>
              <c:f>Sheet1!$B$1:$B$3</c:f>
              <c:numCache>
                <c:formatCode>General</c:formatCode>
                <c:ptCount val="3"/>
                <c:pt idx="0">
                  <c:v>25</c:v>
                </c:pt>
                <c:pt idx="1">
                  <c:v>35</c:v>
                </c:pt>
              </c:numCache>
            </c:numRef>
          </c:val>
        </c:ser>
        <c:firstSliceAng val="0"/>
      </c:pieChart>
      <c:spPr>
        <a:noFill/>
        <a:ln w="25399">
          <a:noFill/>
        </a:ln>
      </c:spPr>
    </c:plotArea>
    <c:plotVisOnly val="1"/>
    <c:dispBlanksAs val="zero"/>
  </c:chart>
  <c:spPr>
    <a:solidFill>
      <a:srgbClr val="FFFFFF"/>
    </a:solidFill>
    <a:ln>
      <a:noFill/>
    </a:ln>
  </c:spPr>
  <c:txPr>
    <a:bodyPr/>
    <a:lstStyle/>
    <a:p>
      <a:pPr>
        <a:defRPr sz="225" b="0" i="0" u="none" strike="noStrike" baseline="0">
          <a:solidFill>
            <a:srgbClr val="000000"/>
          </a:solidFill>
          <a:latin typeface="Arial"/>
          <a:ea typeface="Arial"/>
          <a:cs typeface="Arial"/>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2"/>
          <c:y val="0.15555555555555556"/>
          <c:w val="0.59047619047619049"/>
          <c:h val="0.68888888888888911"/>
        </c:manualLayout>
      </c:layout>
      <c:pieChart>
        <c:varyColors val="1"/>
        <c:ser>
          <c:idx val="0"/>
          <c:order val="0"/>
          <c:spPr>
            <a:solidFill>
              <a:srgbClr val="9999FF"/>
            </a:solidFill>
            <a:ln w="12699">
              <a:solidFill>
                <a:srgbClr val="000000"/>
              </a:solidFill>
              <a:prstDash val="solid"/>
            </a:ln>
          </c:spPr>
          <c:dPt>
            <c:idx val="0"/>
            <c:spPr>
              <a:solidFill>
                <a:srgbClr val="000000"/>
              </a:solidFill>
              <a:ln w="12699">
                <a:solidFill>
                  <a:srgbClr val="000000"/>
                </a:solidFill>
                <a:prstDash val="solid"/>
              </a:ln>
            </c:spPr>
          </c:dPt>
          <c:dPt>
            <c:idx val="1"/>
            <c:spPr>
              <a:solidFill>
                <a:srgbClr val="FFFFFF"/>
              </a:solidFill>
              <a:ln w="12699">
                <a:solidFill>
                  <a:srgbClr val="000000"/>
                </a:solidFill>
                <a:prstDash val="solid"/>
              </a:ln>
            </c:spPr>
          </c:dPt>
          <c:dPt>
            <c:idx val="2"/>
            <c:spPr>
              <a:solidFill>
                <a:srgbClr val="FFFFCC"/>
              </a:solidFill>
              <a:ln w="12699">
                <a:solidFill>
                  <a:srgbClr val="000000"/>
                </a:solidFill>
                <a:prstDash val="solid"/>
              </a:ln>
            </c:spPr>
          </c:dPt>
          <c:val>
            <c:numRef>
              <c:f>Sheet1!$B$1:$B$3</c:f>
              <c:numCache>
                <c:formatCode>General</c:formatCode>
                <c:ptCount val="3"/>
                <c:pt idx="0">
                  <c:v>5</c:v>
                </c:pt>
                <c:pt idx="1">
                  <c:v>55</c:v>
                </c:pt>
              </c:numCache>
            </c:numRef>
          </c:val>
        </c:ser>
        <c:firstSliceAng val="0"/>
      </c:pieChart>
      <c:spPr>
        <a:noFill/>
        <a:ln w="25399">
          <a:noFill/>
        </a:ln>
      </c:spPr>
    </c:plotArea>
    <c:plotVisOnly val="1"/>
    <c:dispBlanksAs val="zero"/>
  </c:chart>
  <c:spPr>
    <a:solidFill>
      <a:srgbClr val="FFFFFF"/>
    </a:solidFill>
    <a:ln>
      <a:noFill/>
    </a:ln>
  </c:spPr>
  <c:txPr>
    <a:bodyPr/>
    <a:lstStyle/>
    <a:p>
      <a:pPr>
        <a:defRPr sz="225" b="0" i="0" u="none" strike="noStrike" baseline="0">
          <a:solidFill>
            <a:srgbClr val="000000"/>
          </a:solidFill>
          <a:latin typeface="Arial"/>
          <a:ea typeface="Arial"/>
          <a:cs typeface="Arial"/>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1169</Words>
  <Characters>5959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Activity Title</vt:lpstr>
    </vt:vector>
  </TitlesOfParts>
  <Company>Oregon Museum of Science and Industry</Company>
  <LinksUpToDate>false</LinksUpToDate>
  <CharactersWithSpaces>7114</CharactersWithSpaces>
  <SharedDoc>false</SharedDoc>
  <HLinks>
    <vt:vector size="12" baseType="variant">
      <vt:variant>
        <vt:i4>3145763</vt:i4>
      </vt:variant>
      <vt:variant>
        <vt:i4>5176</vt:i4>
      </vt:variant>
      <vt:variant>
        <vt:i4>1028</vt:i4>
      </vt:variant>
      <vt:variant>
        <vt:i4>1</vt:i4>
      </vt:variant>
      <vt:variant>
        <vt:lpwstr>robot1.gif</vt:lpwstr>
      </vt:variant>
      <vt:variant>
        <vt:lpwstr/>
      </vt:variant>
      <vt:variant>
        <vt:i4>196624</vt:i4>
      </vt:variant>
      <vt:variant>
        <vt:i4>-1</vt:i4>
      </vt:variant>
      <vt:variant>
        <vt:i4>1137</vt:i4>
      </vt:variant>
      <vt:variant>
        <vt:i4>1</vt:i4>
      </vt:variant>
      <vt:variant>
        <vt:lpwstr>C:\Documents and Settings\andersl\My Documents\NSF Lab\ThemeIcons\Robotics.jpg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Title</dc:title>
  <dc:subject/>
  <dc:creator>andersl</dc:creator>
  <cp:keywords/>
  <dc:description/>
  <cp:lastModifiedBy>kirsteng</cp:lastModifiedBy>
  <cp:revision>6</cp:revision>
  <cp:lastPrinted>2005-11-04T00:22:00Z</cp:lastPrinted>
  <dcterms:created xsi:type="dcterms:W3CDTF">2011-06-08T17:07:00Z</dcterms:created>
  <dcterms:modified xsi:type="dcterms:W3CDTF">2011-06-08T17:30:00Z</dcterms:modified>
</cp:coreProperties>
</file>